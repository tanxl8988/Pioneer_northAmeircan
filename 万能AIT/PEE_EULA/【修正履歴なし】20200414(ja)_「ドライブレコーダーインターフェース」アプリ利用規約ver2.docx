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C274E8" w14:textId="7D776ABF" w:rsidR="00275BBA" w:rsidRPr="006664D3" w:rsidRDefault="005A4C75" w:rsidP="00BE7622">
      <w:pPr>
        <w:spacing w:before="300"/>
        <w:jc w:val="center"/>
        <w:outlineLvl w:val="1"/>
        <w:rPr>
          <w:color w:val="000000"/>
          <w:kern w:val="0"/>
          <w:sz w:val="44"/>
          <w:u w:val="single"/>
          <w:rPrChange w:id="0" w:author="Hosoda Go（細田 剛）" w:date="2020-04-28T17:44:00Z">
            <w:rPr>
              <w:color w:val="000000"/>
              <w:kern w:val="0"/>
              <w:sz w:val="44"/>
              <w:u w:val="single"/>
            </w:rPr>
          </w:rPrChange>
        </w:rPr>
      </w:pPr>
      <w:r w:rsidRPr="006664D3">
        <w:rPr>
          <w:rFonts w:hint="eastAsia"/>
          <w:color w:val="000000"/>
          <w:kern w:val="0"/>
          <w:sz w:val="44"/>
          <w:u w:val="single"/>
          <w:rPrChange w:id="1" w:author="Hosoda Go（細田 剛）" w:date="2020-04-28T17:44:00Z">
            <w:rPr>
              <w:rFonts w:hint="eastAsia"/>
              <w:color w:val="000000"/>
              <w:kern w:val="0"/>
              <w:sz w:val="44"/>
              <w:highlight w:val="yellow"/>
              <w:u w:val="single"/>
            </w:rPr>
          </w:rPrChange>
        </w:rPr>
        <w:t>「</w:t>
      </w:r>
      <w:r w:rsidR="00932450" w:rsidRPr="006664D3">
        <w:rPr>
          <w:rFonts w:hint="eastAsia"/>
          <w:color w:val="000000"/>
          <w:kern w:val="0"/>
          <w:sz w:val="44"/>
          <w:u w:val="single"/>
          <w:rPrChange w:id="2" w:author="Hosoda Go（細田 剛）" w:date="2020-04-28T17:44:00Z">
            <w:rPr>
              <w:rFonts w:hint="eastAsia"/>
              <w:color w:val="000000"/>
              <w:kern w:val="0"/>
              <w:sz w:val="44"/>
              <w:highlight w:val="yellow"/>
              <w:u w:val="single"/>
            </w:rPr>
          </w:rPrChange>
        </w:rPr>
        <w:t>ドライブレコーダー</w:t>
      </w:r>
      <w:del w:id="3" w:author="Hosoda Go（細田 剛）" w:date="2020-04-28T17:41:00Z">
        <w:r w:rsidR="00714AC4" w:rsidRPr="006664D3" w:rsidDel="004D653B">
          <w:rPr>
            <w:rFonts w:hint="eastAsia"/>
            <w:color w:val="000000"/>
            <w:kern w:val="0"/>
            <w:sz w:val="44"/>
            <w:u w:val="single"/>
            <w:rPrChange w:id="4" w:author="Hosoda Go（細田 剛）" w:date="2020-04-28T17:44:00Z">
              <w:rPr>
                <w:rFonts w:hint="eastAsia"/>
                <w:color w:val="000000"/>
                <w:kern w:val="0"/>
                <w:sz w:val="44"/>
                <w:highlight w:val="yellow"/>
                <w:u w:val="single"/>
              </w:rPr>
            </w:rPrChange>
          </w:rPr>
          <w:delText>○○</w:delText>
        </w:r>
      </w:del>
      <w:ins w:id="5" w:author="Hosoda Go（細田 剛）" w:date="2020-04-28T17:42:00Z">
        <w:r w:rsidR="004D653B" w:rsidRPr="006664D3">
          <w:rPr>
            <w:rFonts w:hint="eastAsia"/>
            <w:color w:val="000000"/>
            <w:kern w:val="0"/>
            <w:sz w:val="44"/>
            <w:u w:val="single"/>
            <w:rPrChange w:id="6" w:author="Hosoda Go（細田 剛）" w:date="2020-04-28T17:44:00Z">
              <w:rPr>
                <w:rFonts w:hint="eastAsia"/>
                <w:color w:val="000000"/>
                <w:kern w:val="0"/>
                <w:sz w:val="44"/>
                <w:highlight w:val="yellow"/>
                <w:u w:val="single"/>
              </w:rPr>
            </w:rPrChange>
          </w:rPr>
          <w:t>インターフェース</w:t>
        </w:r>
      </w:ins>
      <w:r w:rsidRPr="006664D3">
        <w:rPr>
          <w:rFonts w:hint="eastAsia"/>
          <w:color w:val="000000"/>
          <w:kern w:val="0"/>
          <w:sz w:val="44"/>
          <w:u w:val="single"/>
          <w:rPrChange w:id="7" w:author="Hosoda Go（細田 剛）" w:date="2020-04-28T17:44:00Z">
            <w:rPr>
              <w:rFonts w:hint="eastAsia"/>
              <w:color w:val="000000"/>
              <w:kern w:val="0"/>
              <w:sz w:val="44"/>
              <w:highlight w:val="yellow"/>
              <w:u w:val="single"/>
            </w:rPr>
          </w:rPrChange>
        </w:rPr>
        <w:t>」</w:t>
      </w:r>
    </w:p>
    <w:p w14:paraId="5A27CC5A" w14:textId="672FAB10" w:rsidR="005A4C75" w:rsidRPr="006664D3" w:rsidRDefault="005A4C75" w:rsidP="00BE7622">
      <w:pPr>
        <w:spacing w:before="300"/>
        <w:jc w:val="center"/>
        <w:outlineLvl w:val="1"/>
        <w:rPr>
          <w:rFonts w:eastAsia="ＭＳ Ｐゴシック" w:cs="Helvetica"/>
          <w:color w:val="000000"/>
          <w:kern w:val="0"/>
          <w:sz w:val="45"/>
          <w:szCs w:val="45"/>
          <w:rPrChange w:id="8" w:author="Hosoda Go（細田 剛）" w:date="2020-04-28T17:44:00Z">
            <w:rPr>
              <w:rFonts w:eastAsia="ＭＳ Ｐゴシック" w:cs="Helvetica"/>
              <w:color w:val="000000"/>
              <w:kern w:val="0"/>
              <w:sz w:val="45"/>
              <w:szCs w:val="45"/>
            </w:rPr>
          </w:rPrChange>
        </w:rPr>
      </w:pPr>
      <w:r w:rsidRPr="006664D3">
        <w:rPr>
          <w:color w:val="000000"/>
          <w:kern w:val="0"/>
          <w:sz w:val="44"/>
          <w:u w:val="single"/>
          <w:rPrChange w:id="9" w:author="Hosoda Go（細田 剛）" w:date="2020-04-28T17:44:00Z">
            <w:rPr>
              <w:color w:val="000000"/>
              <w:kern w:val="0"/>
              <w:sz w:val="44"/>
              <w:u w:val="single"/>
            </w:rPr>
          </w:rPrChange>
        </w:rPr>
        <w:t>アプリケーション</w:t>
      </w:r>
      <w:r w:rsidRPr="006664D3">
        <w:rPr>
          <w:rFonts w:eastAsia="ＭＳ Ｐゴシック" w:cs="Helvetica"/>
          <w:color w:val="000000"/>
          <w:kern w:val="0"/>
          <w:sz w:val="44"/>
          <w:szCs w:val="45"/>
          <w:u w:val="single"/>
          <w:rPrChange w:id="10" w:author="Hosoda Go（細田 剛）" w:date="2020-04-28T17:44:00Z">
            <w:rPr>
              <w:rFonts w:eastAsia="ＭＳ Ｐゴシック" w:cs="Helvetica"/>
              <w:color w:val="000000"/>
              <w:kern w:val="0"/>
              <w:sz w:val="44"/>
              <w:szCs w:val="45"/>
              <w:u w:val="single"/>
            </w:rPr>
          </w:rPrChange>
        </w:rPr>
        <w:br/>
      </w:r>
      <w:bookmarkStart w:id="11" w:name="_GoBack"/>
      <w:r w:rsidRPr="006664D3">
        <w:rPr>
          <w:color w:val="000000"/>
          <w:kern w:val="0"/>
          <w:sz w:val="44"/>
          <w:u w:val="single"/>
          <w:rPrChange w:id="12" w:author="Hosoda Go（細田 剛）" w:date="2020-04-28T17:44:00Z">
            <w:rPr>
              <w:color w:val="000000"/>
              <w:kern w:val="0"/>
              <w:sz w:val="44"/>
              <w:u w:val="single"/>
            </w:rPr>
          </w:rPrChange>
        </w:rPr>
        <w:t>エンドユーザーライセンス契約</w:t>
      </w:r>
    </w:p>
    <w:bookmarkEnd w:id="11"/>
    <w:p w14:paraId="29586E3D" w14:textId="7EF95970" w:rsidR="00B73A10" w:rsidRPr="006664D3" w:rsidRDefault="005A4C75" w:rsidP="0012480C">
      <w:pPr>
        <w:wordWrap w:val="0"/>
        <w:jc w:val="right"/>
        <w:rPr>
          <w:color w:val="000000"/>
          <w:kern w:val="0"/>
          <w:shd w:val="pct15" w:color="auto" w:fill="FFFFFF"/>
          <w:rPrChange w:id="13" w:author="Hosoda Go（細田 剛）" w:date="2020-04-28T17:44:00Z">
            <w:rPr>
              <w:color w:val="000000"/>
              <w:kern w:val="0"/>
              <w:shd w:val="pct15" w:color="auto" w:fill="FFFFFF"/>
            </w:rPr>
          </w:rPrChange>
        </w:rPr>
      </w:pPr>
      <w:r w:rsidRPr="006664D3">
        <w:rPr>
          <w:rFonts w:hint="eastAsia"/>
          <w:color w:val="000000"/>
          <w:kern w:val="0"/>
          <w:rPrChange w:id="14" w:author="Hosoda Go（細田 剛）" w:date="2020-04-28T17:44:00Z">
            <w:rPr>
              <w:rFonts w:hint="eastAsia"/>
              <w:color w:val="000000"/>
              <w:kern w:val="0"/>
            </w:rPr>
          </w:rPrChange>
        </w:rPr>
        <w:t>最終更新日：</w:t>
      </w:r>
      <w:r w:rsidRPr="006664D3">
        <w:rPr>
          <w:color w:val="000000"/>
          <w:kern w:val="0"/>
          <w:rPrChange w:id="15" w:author="Hosoda Go（細田 剛）" w:date="2020-04-28T17:44:00Z">
            <w:rPr>
              <w:color w:val="000000"/>
              <w:kern w:val="0"/>
            </w:rPr>
          </w:rPrChange>
        </w:rPr>
        <w:t>20</w:t>
      </w:r>
      <w:r w:rsidR="00731340" w:rsidRPr="006664D3">
        <w:rPr>
          <w:color w:val="000000"/>
          <w:kern w:val="0"/>
          <w:rPrChange w:id="16" w:author="Hosoda Go（細田 剛）" w:date="2020-04-28T17:44:00Z">
            <w:rPr>
              <w:color w:val="000000"/>
              <w:kern w:val="0"/>
            </w:rPr>
          </w:rPrChange>
        </w:rPr>
        <w:t>19</w:t>
      </w:r>
      <w:r w:rsidRPr="006664D3">
        <w:rPr>
          <w:rFonts w:hint="eastAsia"/>
          <w:color w:val="000000"/>
          <w:kern w:val="0"/>
          <w:rPrChange w:id="17" w:author="Hosoda Go（細田 剛）" w:date="2020-04-28T17:44:00Z">
            <w:rPr>
              <w:rFonts w:hint="eastAsia"/>
              <w:color w:val="000000"/>
              <w:kern w:val="0"/>
            </w:rPr>
          </w:rPrChange>
        </w:rPr>
        <w:t>年</w:t>
      </w:r>
      <w:r w:rsidR="00731340" w:rsidRPr="006664D3">
        <w:rPr>
          <w:color w:val="000000"/>
          <w:kern w:val="0"/>
          <w:rPrChange w:id="18" w:author="Hosoda Go（細田 剛）" w:date="2020-04-28T17:44:00Z">
            <w:rPr>
              <w:color w:val="000000"/>
              <w:kern w:val="0"/>
            </w:rPr>
          </w:rPrChange>
        </w:rPr>
        <w:t>12</w:t>
      </w:r>
      <w:r w:rsidRPr="006664D3">
        <w:rPr>
          <w:rFonts w:hint="eastAsia"/>
          <w:color w:val="000000"/>
          <w:kern w:val="0"/>
          <w:rPrChange w:id="19" w:author="Hosoda Go（細田 剛）" w:date="2020-04-28T17:44:00Z">
            <w:rPr>
              <w:rFonts w:hint="eastAsia"/>
              <w:color w:val="000000"/>
              <w:kern w:val="0"/>
            </w:rPr>
          </w:rPrChange>
        </w:rPr>
        <w:t>月</w:t>
      </w:r>
      <w:r w:rsidR="00731340" w:rsidRPr="006664D3">
        <w:rPr>
          <w:color w:val="000000"/>
          <w:kern w:val="0"/>
          <w:rPrChange w:id="20" w:author="Hosoda Go（細田 剛）" w:date="2020-04-28T17:44:00Z">
            <w:rPr>
              <w:color w:val="000000"/>
              <w:kern w:val="0"/>
            </w:rPr>
          </w:rPrChange>
        </w:rPr>
        <w:t>16</w:t>
      </w:r>
      <w:r w:rsidRPr="006664D3">
        <w:rPr>
          <w:rFonts w:hint="eastAsia"/>
          <w:color w:val="000000"/>
          <w:kern w:val="0"/>
          <w:rPrChange w:id="21" w:author="Hosoda Go（細田 剛）" w:date="2020-04-28T17:44:00Z">
            <w:rPr>
              <w:rFonts w:hint="eastAsia"/>
              <w:color w:val="000000"/>
              <w:kern w:val="0"/>
            </w:rPr>
          </w:rPrChange>
        </w:rPr>
        <w:t>日</w:t>
      </w:r>
    </w:p>
    <w:p w14:paraId="3B26A562" w14:textId="26778516" w:rsidR="005A4C75" w:rsidRPr="006664D3" w:rsidRDefault="005A4C75" w:rsidP="0012480C">
      <w:pPr>
        <w:jc w:val="both"/>
        <w:rPr>
          <w:color w:val="000000"/>
          <w:kern w:val="0"/>
          <w:rPrChange w:id="22" w:author="Hosoda Go（細田 剛）" w:date="2020-04-28T17:44:00Z">
            <w:rPr>
              <w:color w:val="000000"/>
              <w:kern w:val="0"/>
            </w:rPr>
          </w:rPrChange>
        </w:rPr>
      </w:pPr>
      <w:r w:rsidRPr="006664D3">
        <w:rPr>
          <w:rFonts w:hint="eastAsia"/>
          <w:color w:val="000000"/>
          <w:kern w:val="0"/>
          <w:rPrChange w:id="23" w:author="Hosoda Go（細田 剛）" w:date="2020-04-28T17:44:00Z">
            <w:rPr>
              <w:rFonts w:hint="eastAsia"/>
              <w:color w:val="000000"/>
              <w:kern w:val="0"/>
              <w:highlight w:val="yellow"/>
            </w:rPr>
          </w:rPrChange>
        </w:rPr>
        <w:t>「</w:t>
      </w:r>
      <w:r w:rsidR="00932450" w:rsidRPr="006664D3">
        <w:rPr>
          <w:rFonts w:hint="eastAsia"/>
          <w:color w:val="000000"/>
          <w:kern w:val="0"/>
          <w:rPrChange w:id="24" w:author="Hosoda Go（細田 剛）" w:date="2020-04-28T17:44:00Z">
            <w:rPr>
              <w:rFonts w:hint="eastAsia"/>
              <w:color w:val="000000"/>
              <w:kern w:val="0"/>
              <w:highlight w:val="yellow"/>
            </w:rPr>
          </w:rPrChange>
        </w:rPr>
        <w:t>ドライブレコーダー</w:t>
      </w:r>
      <w:del w:id="25" w:author="Hosoda Go（細田 剛）" w:date="2020-04-28T17:42:00Z">
        <w:r w:rsidR="00714AC4" w:rsidRPr="006664D3" w:rsidDel="004D653B">
          <w:rPr>
            <w:rFonts w:hint="eastAsia"/>
            <w:color w:val="000000"/>
            <w:kern w:val="0"/>
            <w:rPrChange w:id="26" w:author="Hosoda Go（細田 剛）" w:date="2020-04-28T17:44:00Z">
              <w:rPr>
                <w:rFonts w:hint="eastAsia"/>
                <w:color w:val="000000"/>
                <w:kern w:val="0"/>
                <w:highlight w:val="yellow"/>
              </w:rPr>
            </w:rPrChange>
          </w:rPr>
          <w:delText>○○</w:delText>
        </w:r>
      </w:del>
      <w:ins w:id="27" w:author="Hosoda Go（細田 剛）" w:date="2020-04-28T17:42:00Z">
        <w:r w:rsidR="004D653B" w:rsidRPr="006664D3">
          <w:rPr>
            <w:rFonts w:hint="eastAsia"/>
            <w:color w:val="000000"/>
            <w:kern w:val="0"/>
            <w:rPrChange w:id="28" w:author="Hosoda Go（細田 剛）" w:date="2020-04-28T17:44:00Z">
              <w:rPr>
                <w:rFonts w:hint="eastAsia"/>
                <w:color w:val="000000"/>
                <w:kern w:val="0"/>
                <w:highlight w:val="yellow"/>
              </w:rPr>
            </w:rPrChange>
          </w:rPr>
          <w:t>インターフェース</w:t>
        </w:r>
      </w:ins>
      <w:r w:rsidRPr="006664D3">
        <w:rPr>
          <w:rFonts w:hint="eastAsia"/>
          <w:color w:val="000000"/>
          <w:kern w:val="0"/>
          <w:rPrChange w:id="29" w:author="Hosoda Go（細田 剛）" w:date="2020-04-28T17:44:00Z">
            <w:rPr>
              <w:rFonts w:hint="eastAsia"/>
              <w:color w:val="000000"/>
              <w:kern w:val="0"/>
              <w:highlight w:val="yellow"/>
            </w:rPr>
          </w:rPrChange>
        </w:rPr>
        <w:t>」</w:t>
      </w:r>
      <w:r w:rsidRPr="006664D3">
        <w:rPr>
          <w:rFonts w:hint="eastAsia"/>
          <w:color w:val="000000"/>
          <w:kern w:val="0"/>
          <w:rPrChange w:id="30" w:author="Hosoda Go（細田 剛）" w:date="2020-04-28T17:44:00Z">
            <w:rPr>
              <w:rFonts w:hint="eastAsia"/>
              <w:color w:val="000000"/>
              <w:kern w:val="0"/>
            </w:rPr>
          </w:rPrChange>
        </w:rPr>
        <w:t>アプリケーションエンドユーザーライセンス契約（以下「本契約」といいます）</w:t>
      </w:r>
      <w:r w:rsidRPr="006664D3">
        <w:rPr>
          <w:color w:val="000000"/>
          <w:kern w:val="0"/>
          <w:rPrChange w:id="31" w:author="Hosoda Go（細田 剛）" w:date="2020-04-28T17:44:00Z">
            <w:rPr>
              <w:color w:val="000000"/>
              <w:kern w:val="0"/>
            </w:rPr>
          </w:rPrChange>
        </w:rPr>
        <w:t>は、</w:t>
      </w:r>
      <w:r w:rsidRPr="006664D3">
        <w:rPr>
          <w:rFonts w:hint="eastAsia"/>
          <w:color w:val="000000"/>
          <w:kern w:val="0"/>
          <w:rPrChange w:id="32" w:author="Hosoda Go（細田 剛）" w:date="2020-04-28T17:44:00Z">
            <w:rPr>
              <w:rFonts w:hint="eastAsia"/>
              <w:color w:val="000000"/>
              <w:kern w:val="0"/>
            </w:rPr>
          </w:rPrChange>
        </w:rPr>
        <w:t>パイオニア株式会社（以下「当社」といいます）が提供する</w:t>
      </w:r>
      <w:r w:rsidR="00275BBA" w:rsidRPr="006664D3">
        <w:rPr>
          <w:rFonts w:hint="eastAsia"/>
          <w:color w:val="000000"/>
          <w:kern w:val="0"/>
          <w:rPrChange w:id="33" w:author="Hosoda Go（細田 剛）" w:date="2020-04-28T17:44:00Z">
            <w:rPr>
              <w:rFonts w:hint="eastAsia"/>
              <w:color w:val="000000"/>
              <w:kern w:val="0"/>
            </w:rPr>
          </w:rPrChange>
        </w:rPr>
        <w:t>スマートフォン向けモバイルアプリケーション</w:t>
      </w:r>
      <w:r w:rsidR="00275BBA" w:rsidRPr="006664D3">
        <w:rPr>
          <w:rFonts w:hint="eastAsia"/>
          <w:color w:val="000000"/>
          <w:kern w:val="0"/>
          <w:rPrChange w:id="34" w:author="Hosoda Go（細田 剛）" w:date="2020-04-28T17:44:00Z">
            <w:rPr>
              <w:rFonts w:hint="eastAsia"/>
              <w:color w:val="000000"/>
              <w:kern w:val="0"/>
              <w:highlight w:val="yellow"/>
            </w:rPr>
          </w:rPrChange>
        </w:rPr>
        <w:t>「ドライブレコーダー</w:t>
      </w:r>
      <w:del w:id="35" w:author="Hosoda Go（細田 剛）" w:date="2020-04-28T17:42:00Z">
        <w:r w:rsidR="00714AC4" w:rsidRPr="006664D3" w:rsidDel="004D653B">
          <w:rPr>
            <w:rFonts w:hint="eastAsia"/>
            <w:color w:val="000000"/>
            <w:kern w:val="0"/>
            <w:rPrChange w:id="36" w:author="Hosoda Go（細田 剛）" w:date="2020-04-28T17:44:00Z">
              <w:rPr>
                <w:rFonts w:hint="eastAsia"/>
                <w:color w:val="000000"/>
                <w:kern w:val="0"/>
                <w:highlight w:val="yellow"/>
              </w:rPr>
            </w:rPrChange>
          </w:rPr>
          <w:delText>○○</w:delText>
        </w:r>
      </w:del>
      <w:ins w:id="37" w:author="Hosoda Go（細田 剛）" w:date="2020-04-28T17:42:00Z">
        <w:r w:rsidR="004D653B" w:rsidRPr="006664D3">
          <w:rPr>
            <w:rFonts w:hint="eastAsia"/>
            <w:color w:val="000000"/>
            <w:kern w:val="0"/>
            <w:rPrChange w:id="38" w:author="Hosoda Go（細田 剛）" w:date="2020-04-28T17:44:00Z">
              <w:rPr>
                <w:rFonts w:hint="eastAsia"/>
                <w:color w:val="000000"/>
                <w:kern w:val="0"/>
                <w:highlight w:val="yellow"/>
              </w:rPr>
            </w:rPrChange>
          </w:rPr>
          <w:t>インターフェース</w:t>
        </w:r>
      </w:ins>
      <w:r w:rsidR="00275BBA" w:rsidRPr="006664D3">
        <w:rPr>
          <w:rFonts w:hint="eastAsia"/>
          <w:color w:val="000000"/>
          <w:kern w:val="0"/>
          <w:rPrChange w:id="39" w:author="Hosoda Go（細田 剛）" w:date="2020-04-28T17:44:00Z">
            <w:rPr>
              <w:rFonts w:hint="eastAsia"/>
              <w:color w:val="000000"/>
              <w:kern w:val="0"/>
              <w:highlight w:val="yellow"/>
            </w:rPr>
          </w:rPrChange>
        </w:rPr>
        <w:t>」</w:t>
      </w:r>
      <w:bookmarkStart w:id="40" w:name="_Hlk36219333"/>
      <w:r w:rsidR="00275BBA" w:rsidRPr="006664D3">
        <w:rPr>
          <w:rFonts w:hint="eastAsia"/>
          <w:color w:val="000000"/>
          <w:kern w:val="0"/>
          <w:rPrChange w:id="41" w:author="Hosoda Go（細田 剛）" w:date="2020-04-28T17:44:00Z">
            <w:rPr>
              <w:rFonts w:hint="eastAsia"/>
              <w:color w:val="000000"/>
              <w:kern w:val="0"/>
            </w:rPr>
          </w:rPrChange>
        </w:rPr>
        <w:t>（</w:t>
      </w:r>
      <w:r w:rsidRPr="006664D3">
        <w:rPr>
          <w:rFonts w:hint="eastAsia"/>
          <w:color w:val="000000"/>
          <w:kern w:val="0"/>
          <w:rPrChange w:id="42" w:author="Hosoda Go（細田 剛）" w:date="2020-04-28T17:44:00Z">
            <w:rPr>
              <w:rFonts w:hint="eastAsia"/>
              <w:color w:val="000000"/>
              <w:kern w:val="0"/>
            </w:rPr>
          </w:rPrChange>
        </w:rPr>
        <w:t>そのアップグレード版および関連書類を含み、以下、総称して「</w:t>
      </w:r>
      <w:r w:rsidRPr="006664D3">
        <w:rPr>
          <w:color w:val="000000"/>
          <w:kern w:val="0"/>
          <w:rPrChange w:id="43" w:author="Hosoda Go（細田 剛）" w:date="2020-04-28T17:44:00Z">
            <w:rPr>
              <w:color w:val="000000"/>
              <w:kern w:val="0"/>
            </w:rPr>
          </w:rPrChange>
        </w:rPr>
        <w:t>本件アプリ</w:t>
      </w:r>
      <w:r w:rsidRPr="006664D3">
        <w:rPr>
          <w:rFonts w:hint="eastAsia"/>
          <w:color w:val="000000"/>
          <w:kern w:val="0"/>
          <w:rPrChange w:id="44" w:author="Hosoda Go（細田 剛）" w:date="2020-04-28T17:44:00Z">
            <w:rPr>
              <w:rFonts w:hint="eastAsia"/>
              <w:color w:val="000000"/>
              <w:kern w:val="0"/>
            </w:rPr>
          </w:rPrChange>
        </w:rPr>
        <w:t>」といいます）</w:t>
      </w:r>
      <w:bookmarkEnd w:id="40"/>
      <w:r w:rsidRPr="006664D3">
        <w:rPr>
          <w:color w:val="000000"/>
          <w:kern w:val="0"/>
          <w:rPrChange w:id="45" w:author="Hosoda Go（細田 剛）" w:date="2020-04-28T17:44:00Z">
            <w:rPr>
              <w:color w:val="000000"/>
              <w:kern w:val="0"/>
            </w:rPr>
          </w:rPrChange>
        </w:rPr>
        <w:t>の使用に適用されます。本契約を注意深くお読みください。</w:t>
      </w:r>
    </w:p>
    <w:p w14:paraId="54A36B14" w14:textId="5B243277" w:rsidR="005A4C75" w:rsidRPr="006664D3" w:rsidRDefault="005A4C75" w:rsidP="0012480C">
      <w:pPr>
        <w:jc w:val="both"/>
        <w:rPr>
          <w:color w:val="000000"/>
          <w:kern w:val="0"/>
          <w:rPrChange w:id="46" w:author="Hosoda Go（細田 剛）" w:date="2020-04-28T17:44:00Z">
            <w:rPr>
              <w:color w:val="000000"/>
              <w:kern w:val="0"/>
            </w:rPr>
          </w:rPrChange>
        </w:rPr>
      </w:pPr>
      <w:r w:rsidRPr="006664D3">
        <w:rPr>
          <w:rFonts w:hint="eastAsia"/>
          <w:color w:val="000000"/>
          <w:kern w:val="0"/>
          <w:rPrChange w:id="47" w:author="Hosoda Go（細田 剛）" w:date="2020-04-28T17:44:00Z">
            <w:rPr>
              <w:rFonts w:hint="eastAsia"/>
              <w:color w:val="000000"/>
              <w:kern w:val="0"/>
            </w:rPr>
          </w:rPrChange>
        </w:rPr>
        <w:t>利用者が</w:t>
      </w:r>
      <w:r w:rsidRPr="006664D3">
        <w:rPr>
          <w:color w:val="000000"/>
          <w:kern w:val="0"/>
          <w:rPrChange w:id="48" w:author="Hosoda Go（細田 剛）" w:date="2020-04-28T17:44:00Z">
            <w:rPr>
              <w:color w:val="000000"/>
              <w:kern w:val="0"/>
            </w:rPr>
          </w:rPrChange>
        </w:rPr>
        <w:t>以下</w:t>
      </w:r>
      <w:r w:rsidR="00584F5B" w:rsidRPr="006664D3">
        <w:rPr>
          <w:rFonts w:hint="eastAsia"/>
          <w:color w:val="000000"/>
          <w:kern w:val="0"/>
          <w:rPrChange w:id="49" w:author="Hosoda Go（細田 剛）" w:date="2020-04-28T17:44:00Z">
            <w:rPr>
              <w:rFonts w:hint="eastAsia"/>
              <w:color w:val="000000"/>
              <w:kern w:val="0"/>
            </w:rPr>
          </w:rPrChange>
        </w:rPr>
        <w:t>のいずれか</w:t>
      </w:r>
      <w:r w:rsidRPr="006664D3">
        <w:rPr>
          <w:color w:val="000000"/>
          <w:kern w:val="0"/>
          <w:rPrChange w:id="50" w:author="Hosoda Go（細田 剛）" w:date="2020-04-28T17:44:00Z">
            <w:rPr>
              <w:color w:val="000000"/>
              <w:kern w:val="0"/>
            </w:rPr>
          </w:rPrChange>
        </w:rPr>
        <w:t>を行った場合には、</w:t>
      </w:r>
    </w:p>
    <w:p w14:paraId="1C4FCD3D" w14:textId="4C0B7597" w:rsidR="005A4C75" w:rsidRPr="006664D3" w:rsidRDefault="005A4C75" w:rsidP="0012480C">
      <w:pPr>
        <w:numPr>
          <w:ilvl w:val="0"/>
          <w:numId w:val="2"/>
        </w:numPr>
        <w:jc w:val="both"/>
        <w:rPr>
          <w:rFonts w:eastAsia="ＭＳ Ｐゴシック" w:cs="Helvetica"/>
          <w:color w:val="000000"/>
          <w:kern w:val="0"/>
          <w:szCs w:val="21"/>
          <w:rPrChange w:id="51" w:author="Hosoda Go（細田 剛）" w:date="2020-04-28T17:44:00Z">
            <w:rPr>
              <w:rFonts w:eastAsia="ＭＳ Ｐゴシック" w:cs="Helvetica"/>
              <w:color w:val="000000"/>
              <w:kern w:val="0"/>
              <w:szCs w:val="21"/>
            </w:rPr>
          </w:rPrChange>
        </w:rPr>
      </w:pPr>
      <w:r w:rsidRPr="006664D3">
        <w:rPr>
          <w:rFonts w:hint="eastAsia"/>
          <w:color w:val="000000"/>
          <w:kern w:val="0"/>
          <w:rPrChange w:id="52" w:author="Hosoda Go（細田 剛）" w:date="2020-04-28T17:44:00Z">
            <w:rPr>
              <w:rFonts w:hint="eastAsia"/>
              <w:color w:val="000000"/>
              <w:kern w:val="0"/>
            </w:rPr>
          </w:rPrChange>
        </w:rPr>
        <w:t>同意</w:t>
      </w:r>
      <w:r w:rsidRPr="006664D3">
        <w:rPr>
          <w:color w:val="000000"/>
          <w:kern w:val="0"/>
          <w:rPrChange w:id="53" w:author="Hosoda Go（細田 剛）" w:date="2020-04-28T17:44:00Z">
            <w:rPr>
              <w:color w:val="000000"/>
              <w:kern w:val="0"/>
            </w:rPr>
          </w:rPrChange>
        </w:rPr>
        <w:t>ボタンをクリックした場合</w:t>
      </w:r>
    </w:p>
    <w:p w14:paraId="3C815103" w14:textId="750A4C45" w:rsidR="005A4C75" w:rsidRPr="006664D3" w:rsidRDefault="005A4C75" w:rsidP="0012480C">
      <w:pPr>
        <w:numPr>
          <w:ilvl w:val="0"/>
          <w:numId w:val="2"/>
        </w:numPr>
        <w:jc w:val="both"/>
        <w:rPr>
          <w:rFonts w:eastAsia="ＭＳ Ｐゴシック" w:cs="Helvetica"/>
          <w:color w:val="000000"/>
          <w:kern w:val="0"/>
          <w:szCs w:val="21"/>
          <w:rPrChange w:id="54" w:author="Hosoda Go（細田 剛）" w:date="2020-04-28T17:44:00Z">
            <w:rPr>
              <w:rFonts w:eastAsia="ＭＳ Ｐゴシック" w:cs="Helvetica"/>
              <w:color w:val="000000"/>
              <w:kern w:val="0"/>
              <w:szCs w:val="21"/>
            </w:rPr>
          </w:rPrChange>
        </w:rPr>
      </w:pPr>
      <w:r w:rsidRPr="006664D3">
        <w:rPr>
          <w:rFonts w:hint="eastAsia"/>
          <w:color w:val="000000"/>
          <w:kern w:val="0"/>
          <w:rPrChange w:id="55" w:author="Hosoda Go（細田 剛）" w:date="2020-04-28T17:44:00Z">
            <w:rPr>
              <w:rFonts w:hint="eastAsia"/>
              <w:color w:val="000000"/>
              <w:kern w:val="0"/>
            </w:rPr>
          </w:rPrChange>
        </w:rPr>
        <w:t>本件アプリを</w:t>
      </w:r>
      <w:r w:rsidRPr="006664D3">
        <w:rPr>
          <w:color w:val="000000"/>
          <w:kern w:val="0"/>
          <w:rPrChange w:id="56" w:author="Hosoda Go（細田 剛）" w:date="2020-04-28T17:44:00Z">
            <w:rPr>
              <w:color w:val="000000"/>
              <w:kern w:val="0"/>
            </w:rPr>
          </w:rPrChange>
        </w:rPr>
        <w:t>インストールまたは使用した場合</w:t>
      </w:r>
    </w:p>
    <w:p w14:paraId="480DAE3D" w14:textId="77777777" w:rsidR="005A4C75" w:rsidRPr="006664D3" w:rsidRDefault="005A4C75" w:rsidP="0012480C">
      <w:pPr>
        <w:jc w:val="both"/>
        <w:rPr>
          <w:rFonts w:eastAsia="ＭＳ Ｐゴシック" w:cs="Helvetica"/>
          <w:color w:val="000000"/>
          <w:kern w:val="0"/>
          <w:szCs w:val="21"/>
          <w:rPrChange w:id="57" w:author="Hosoda Go（細田 剛）" w:date="2020-04-28T17:44:00Z">
            <w:rPr>
              <w:rFonts w:eastAsia="ＭＳ Ｐゴシック" w:cs="Helvetica"/>
              <w:color w:val="000000"/>
              <w:kern w:val="0"/>
              <w:szCs w:val="21"/>
            </w:rPr>
          </w:rPrChange>
        </w:rPr>
      </w:pPr>
      <w:r w:rsidRPr="006664D3">
        <w:rPr>
          <w:color w:val="000000"/>
          <w:kern w:val="0"/>
          <w:rPrChange w:id="58" w:author="Hosoda Go（細田 剛）" w:date="2020-04-28T17:44:00Z">
            <w:rPr>
              <w:color w:val="000000"/>
              <w:kern w:val="0"/>
            </w:rPr>
          </w:rPrChange>
        </w:rPr>
        <w:t>利用者は次のことを承諾することになります。</w:t>
      </w:r>
    </w:p>
    <w:p w14:paraId="4FE2454F" w14:textId="77777777" w:rsidR="005A4C75" w:rsidRPr="006664D3" w:rsidRDefault="005A4C75" w:rsidP="0012480C">
      <w:pPr>
        <w:numPr>
          <w:ilvl w:val="0"/>
          <w:numId w:val="1"/>
        </w:numPr>
        <w:jc w:val="both"/>
        <w:rPr>
          <w:rFonts w:eastAsia="ＭＳ Ｐゴシック" w:cs="Helvetica"/>
          <w:color w:val="000000"/>
          <w:kern w:val="0"/>
          <w:szCs w:val="21"/>
          <w:rPrChange w:id="59" w:author="Hosoda Go（細田 剛）" w:date="2020-04-28T17:44:00Z">
            <w:rPr>
              <w:rFonts w:eastAsia="ＭＳ Ｐゴシック" w:cs="Helvetica"/>
              <w:color w:val="000000"/>
              <w:kern w:val="0"/>
              <w:szCs w:val="21"/>
            </w:rPr>
          </w:rPrChange>
        </w:rPr>
      </w:pPr>
      <w:r w:rsidRPr="006664D3">
        <w:rPr>
          <w:color w:val="000000"/>
          <w:kern w:val="0"/>
          <w:rPrChange w:id="60" w:author="Hosoda Go（細田 剛）" w:date="2020-04-28T17:44:00Z">
            <w:rPr>
              <w:color w:val="000000"/>
              <w:kern w:val="0"/>
            </w:rPr>
          </w:rPrChange>
        </w:rPr>
        <w:t>本契約を読んだこと</w:t>
      </w:r>
    </w:p>
    <w:p w14:paraId="3689B7CC" w14:textId="1352D6BE" w:rsidR="005A4C75" w:rsidRPr="006664D3" w:rsidRDefault="005A4C75" w:rsidP="0012480C">
      <w:pPr>
        <w:numPr>
          <w:ilvl w:val="0"/>
          <w:numId w:val="1"/>
        </w:numPr>
        <w:jc w:val="both"/>
        <w:rPr>
          <w:rFonts w:eastAsia="ＭＳ Ｐゴシック" w:cs="Helvetica"/>
          <w:color w:val="000000"/>
          <w:kern w:val="0"/>
          <w:szCs w:val="21"/>
          <w:rPrChange w:id="61" w:author="Hosoda Go（細田 剛）" w:date="2020-04-28T17:44:00Z">
            <w:rPr>
              <w:rFonts w:eastAsia="ＭＳ Ｐゴシック" w:cs="Helvetica"/>
              <w:color w:val="000000"/>
              <w:kern w:val="0"/>
              <w:szCs w:val="21"/>
            </w:rPr>
          </w:rPrChange>
        </w:rPr>
      </w:pPr>
      <w:r w:rsidRPr="006664D3">
        <w:rPr>
          <w:color w:val="000000"/>
          <w:kern w:val="0"/>
          <w:rPrChange w:id="62" w:author="Hosoda Go（細田 剛）" w:date="2020-04-28T17:44:00Z">
            <w:rPr>
              <w:color w:val="000000"/>
              <w:kern w:val="0"/>
            </w:rPr>
          </w:rPrChange>
        </w:rPr>
        <w:t>本契約を理解したこと</w:t>
      </w:r>
    </w:p>
    <w:p w14:paraId="5C5CED9E" w14:textId="271CE496" w:rsidR="005A4C75" w:rsidRPr="006664D3" w:rsidRDefault="005A4C75" w:rsidP="0012480C">
      <w:pPr>
        <w:numPr>
          <w:ilvl w:val="0"/>
          <w:numId w:val="1"/>
        </w:numPr>
        <w:jc w:val="both"/>
        <w:rPr>
          <w:rFonts w:eastAsia="ＭＳ Ｐゴシック" w:cs="Helvetica"/>
          <w:color w:val="000000"/>
          <w:kern w:val="0"/>
          <w:szCs w:val="21"/>
          <w:rPrChange w:id="63" w:author="Hosoda Go（細田 剛）" w:date="2020-04-28T17:44:00Z">
            <w:rPr>
              <w:rFonts w:eastAsia="ＭＳ Ｐゴシック" w:cs="Helvetica"/>
              <w:color w:val="000000"/>
              <w:kern w:val="0"/>
              <w:szCs w:val="21"/>
            </w:rPr>
          </w:rPrChange>
        </w:rPr>
      </w:pPr>
      <w:r w:rsidRPr="006664D3">
        <w:rPr>
          <w:color w:val="000000"/>
          <w:kern w:val="0"/>
          <w:rPrChange w:id="64" w:author="Hosoda Go（細田 剛）" w:date="2020-04-28T17:44:00Z">
            <w:rPr>
              <w:color w:val="000000"/>
              <w:kern w:val="0"/>
            </w:rPr>
          </w:rPrChange>
        </w:rPr>
        <w:t>本契約の諸条件に拘束されることに同意したこと</w:t>
      </w:r>
    </w:p>
    <w:p w14:paraId="0AAA860B" w14:textId="77777777" w:rsidR="00731340" w:rsidRPr="006664D3" w:rsidRDefault="005A4C75" w:rsidP="0012480C">
      <w:pPr>
        <w:jc w:val="both"/>
        <w:rPr>
          <w:color w:val="000000"/>
          <w:kern w:val="0"/>
          <w:rPrChange w:id="65" w:author="Hosoda Go（細田 剛）" w:date="2020-04-28T17:44:00Z">
            <w:rPr>
              <w:color w:val="000000"/>
              <w:kern w:val="0"/>
            </w:rPr>
          </w:rPrChange>
        </w:rPr>
      </w:pPr>
      <w:r w:rsidRPr="006664D3">
        <w:rPr>
          <w:rFonts w:hint="eastAsia"/>
          <w:color w:val="000000"/>
          <w:kern w:val="0"/>
          <w:rPrChange w:id="66" w:author="Hosoda Go（細田 剛）" w:date="2020-04-28T17:44:00Z">
            <w:rPr>
              <w:rFonts w:hint="eastAsia"/>
              <w:color w:val="000000"/>
              <w:kern w:val="0"/>
            </w:rPr>
          </w:rPrChange>
        </w:rPr>
        <w:t>利用者が</w:t>
      </w:r>
      <w:r w:rsidRPr="006664D3">
        <w:rPr>
          <w:color w:val="000000"/>
          <w:kern w:val="0"/>
          <w:rPrChange w:id="67" w:author="Hosoda Go（細田 剛）" w:date="2020-04-28T17:44:00Z">
            <w:rPr>
              <w:color w:val="000000"/>
              <w:kern w:val="0"/>
            </w:rPr>
          </w:rPrChange>
        </w:rPr>
        <w:t>利用者の所在する場所で法定上の</w:t>
      </w:r>
      <w:r w:rsidRPr="006664D3">
        <w:rPr>
          <w:rFonts w:hint="eastAsia"/>
          <w:color w:val="000000"/>
          <w:kern w:val="0"/>
          <w:rPrChange w:id="68" w:author="Hosoda Go（細田 剛）" w:date="2020-04-28T17:44:00Z">
            <w:rPr>
              <w:rFonts w:hint="eastAsia"/>
              <w:color w:val="000000"/>
              <w:kern w:val="0"/>
            </w:rPr>
          </w:rPrChange>
        </w:rPr>
        <w:t>未成年者である場合には、利用者の親権者など法定代理人に本件アプリと本契約条件を確認するよう依頼してください。</w:t>
      </w:r>
      <w:r w:rsidRPr="006664D3">
        <w:rPr>
          <w:color w:val="000000"/>
          <w:kern w:val="0"/>
          <w:rPrChange w:id="69" w:author="Hosoda Go（細田 剛）" w:date="2020-04-28T17:44:00Z">
            <w:rPr>
              <w:color w:val="000000"/>
              <w:kern w:val="0"/>
            </w:rPr>
          </w:rPrChange>
        </w:rPr>
        <w:t>同意ボタンをクリック</w:t>
      </w:r>
      <w:r w:rsidRPr="006664D3">
        <w:rPr>
          <w:rFonts w:hint="eastAsia"/>
          <w:color w:val="000000"/>
          <w:kern w:val="0"/>
          <w:rPrChange w:id="70" w:author="Hosoda Go（細田 剛）" w:date="2020-04-28T17:44:00Z">
            <w:rPr>
              <w:rFonts w:hint="eastAsia"/>
              <w:color w:val="000000"/>
              <w:kern w:val="0"/>
            </w:rPr>
          </w:rPrChange>
        </w:rPr>
        <w:t>する、</w:t>
      </w:r>
      <w:r w:rsidRPr="006664D3">
        <w:rPr>
          <w:color w:val="000000"/>
          <w:kern w:val="0"/>
          <w:rPrChange w:id="71" w:author="Hosoda Go（細田 剛）" w:date="2020-04-28T17:44:00Z">
            <w:rPr>
              <w:color w:val="000000"/>
              <w:kern w:val="0"/>
            </w:rPr>
          </w:rPrChange>
        </w:rPr>
        <w:t>あるいは本件アプリをインストールもしくは使用することにより、利用者は、本契約を締結するために利用者の</w:t>
      </w:r>
      <w:r w:rsidRPr="006664D3">
        <w:rPr>
          <w:rFonts w:hint="eastAsia"/>
          <w:color w:val="000000"/>
          <w:kern w:val="0"/>
          <w:rPrChange w:id="72" w:author="Hosoda Go（細田 剛）" w:date="2020-04-28T17:44:00Z">
            <w:rPr>
              <w:rFonts w:hint="eastAsia"/>
              <w:color w:val="000000"/>
              <w:kern w:val="0"/>
            </w:rPr>
          </w:rPrChange>
        </w:rPr>
        <w:t>法定代理人</w:t>
      </w:r>
      <w:r w:rsidRPr="006664D3">
        <w:rPr>
          <w:color w:val="000000"/>
          <w:kern w:val="0"/>
          <w:rPrChange w:id="73" w:author="Hosoda Go（細田 剛）" w:date="2020-04-28T17:44:00Z">
            <w:rPr>
              <w:color w:val="000000"/>
              <w:kern w:val="0"/>
            </w:rPr>
          </w:rPrChange>
        </w:rPr>
        <w:t>の同意を取得したことを表明（</w:t>
      </w:r>
      <w:r w:rsidRPr="006664D3">
        <w:rPr>
          <w:rFonts w:hint="eastAsia"/>
          <w:color w:val="000000"/>
          <w:kern w:val="0"/>
          <w:rPrChange w:id="74" w:author="Hosoda Go（細田 剛）" w:date="2020-04-28T17:44:00Z">
            <w:rPr>
              <w:rFonts w:hint="eastAsia"/>
              <w:color w:val="000000"/>
              <w:kern w:val="0"/>
            </w:rPr>
          </w:rPrChange>
        </w:rPr>
        <w:t>＝当社</w:t>
      </w:r>
      <w:r w:rsidRPr="006664D3">
        <w:rPr>
          <w:color w:val="000000"/>
          <w:kern w:val="0"/>
          <w:rPrChange w:id="75" w:author="Hosoda Go（細田 剛）" w:date="2020-04-28T17:44:00Z">
            <w:rPr>
              <w:color w:val="000000"/>
              <w:kern w:val="0"/>
            </w:rPr>
          </w:rPrChange>
        </w:rPr>
        <w:t>に告知）</w:t>
      </w:r>
      <w:r w:rsidRPr="006664D3">
        <w:rPr>
          <w:color w:val="000000"/>
          <w:kern w:val="0"/>
          <w:rPrChange w:id="76" w:author="Hosoda Go（細田 剛）" w:date="2020-04-28T17:44:00Z">
            <w:rPr>
              <w:color w:val="000000"/>
              <w:kern w:val="0"/>
            </w:rPr>
          </w:rPrChange>
        </w:rPr>
        <w:lastRenderedPageBreak/>
        <w:t>することになります。</w:t>
      </w:r>
      <w:r w:rsidRPr="006664D3">
        <w:rPr>
          <w:rFonts w:hint="eastAsia"/>
          <w:color w:val="000000"/>
          <w:kern w:val="0"/>
          <w:rPrChange w:id="77" w:author="Hosoda Go（細田 剛）" w:date="2020-04-28T17:44:00Z">
            <w:rPr>
              <w:rFonts w:hint="eastAsia"/>
              <w:color w:val="000000"/>
              <w:kern w:val="0"/>
            </w:rPr>
          </w:rPrChange>
        </w:rPr>
        <w:t>当社は、</w:t>
      </w:r>
      <w:r w:rsidR="00731340" w:rsidRPr="006664D3">
        <w:rPr>
          <w:rFonts w:hint="eastAsia"/>
          <w:color w:val="000000"/>
          <w:kern w:val="0"/>
          <w:rPrChange w:id="78" w:author="Hosoda Go（細田 剛）" w:date="2020-04-28T17:44:00Z">
            <w:rPr>
              <w:rFonts w:hint="eastAsia"/>
              <w:color w:val="000000"/>
              <w:kern w:val="0"/>
            </w:rPr>
          </w:rPrChange>
        </w:rPr>
        <w:t>未成年者</w:t>
      </w:r>
      <w:r w:rsidRPr="006664D3">
        <w:rPr>
          <w:rFonts w:hint="eastAsia"/>
          <w:color w:val="000000"/>
          <w:kern w:val="0"/>
          <w:rPrChange w:id="79" w:author="Hosoda Go（細田 剛）" w:date="2020-04-28T17:44:00Z">
            <w:rPr>
              <w:rFonts w:hint="eastAsia"/>
              <w:color w:val="000000"/>
              <w:kern w:val="0"/>
            </w:rPr>
          </w:rPrChange>
        </w:rPr>
        <w:t>が</w:t>
      </w:r>
      <w:r w:rsidR="00731340" w:rsidRPr="006664D3">
        <w:rPr>
          <w:rFonts w:hint="eastAsia"/>
          <w:color w:val="000000"/>
          <w:kern w:val="0"/>
          <w:rPrChange w:id="80" w:author="Hosoda Go（細田 剛）" w:date="2020-04-28T17:44:00Z">
            <w:rPr>
              <w:rFonts w:hint="eastAsia"/>
              <w:color w:val="000000"/>
              <w:kern w:val="0"/>
            </w:rPr>
          </w:rPrChange>
        </w:rPr>
        <w:t>法定代理人の同意なく</w:t>
      </w:r>
      <w:r w:rsidRPr="006664D3">
        <w:rPr>
          <w:rFonts w:hint="eastAsia"/>
          <w:color w:val="000000"/>
          <w:kern w:val="0"/>
          <w:rPrChange w:id="81" w:author="Hosoda Go（細田 剛）" w:date="2020-04-28T17:44:00Z">
            <w:rPr>
              <w:rFonts w:hint="eastAsia"/>
              <w:color w:val="000000"/>
              <w:kern w:val="0"/>
            </w:rPr>
          </w:rPrChange>
        </w:rPr>
        <w:t>使用することを意図し、あるいはそれを知りながら本件アプリを提供するものではありません。</w:t>
      </w:r>
    </w:p>
    <w:p w14:paraId="74149E70" w14:textId="6ECCB0C0" w:rsidR="005A4C75" w:rsidRPr="006664D3" w:rsidRDefault="005A4C75" w:rsidP="0012480C">
      <w:pPr>
        <w:jc w:val="both"/>
        <w:rPr>
          <w:color w:val="000000"/>
          <w:kern w:val="0"/>
          <w:rPrChange w:id="82" w:author="Hosoda Go（細田 剛）" w:date="2020-04-28T17:44:00Z">
            <w:rPr>
              <w:color w:val="000000"/>
              <w:kern w:val="0"/>
            </w:rPr>
          </w:rPrChange>
        </w:rPr>
      </w:pPr>
      <w:r w:rsidRPr="006664D3">
        <w:rPr>
          <w:color w:val="000000"/>
          <w:kern w:val="0"/>
          <w:rPrChange w:id="83" w:author="Hosoda Go（細田 剛）" w:date="2020-04-28T17:44:00Z">
            <w:rPr>
              <w:color w:val="000000"/>
              <w:kern w:val="0"/>
            </w:rPr>
          </w:rPrChange>
        </w:rPr>
        <w:t>本</w:t>
      </w:r>
      <w:r w:rsidR="00731340" w:rsidRPr="006664D3">
        <w:rPr>
          <w:rFonts w:hint="eastAsia"/>
          <w:color w:val="000000"/>
          <w:kern w:val="0"/>
          <w:rPrChange w:id="84" w:author="Hosoda Go（細田 剛）" w:date="2020-04-28T17:44:00Z">
            <w:rPr>
              <w:rFonts w:hint="eastAsia"/>
              <w:color w:val="000000"/>
              <w:kern w:val="0"/>
            </w:rPr>
          </w:rPrChange>
        </w:rPr>
        <w:t>契約に同意されない</w:t>
      </w:r>
      <w:r w:rsidRPr="006664D3">
        <w:rPr>
          <w:color w:val="000000"/>
          <w:kern w:val="0"/>
          <w:rPrChange w:id="85" w:author="Hosoda Go（細田 剛）" w:date="2020-04-28T17:44:00Z">
            <w:rPr>
              <w:color w:val="000000"/>
              <w:kern w:val="0"/>
            </w:rPr>
          </w:rPrChange>
        </w:rPr>
        <w:t>場合には、</w:t>
      </w:r>
      <w:r w:rsidR="00731340" w:rsidRPr="006664D3">
        <w:rPr>
          <w:rFonts w:hint="eastAsia"/>
          <w:color w:val="000000"/>
          <w:kern w:val="0"/>
          <w:rPrChange w:id="86" w:author="Hosoda Go（細田 剛）" w:date="2020-04-28T17:44:00Z">
            <w:rPr>
              <w:rFonts w:hint="eastAsia"/>
              <w:color w:val="000000"/>
              <w:kern w:val="0"/>
            </w:rPr>
          </w:rPrChange>
        </w:rPr>
        <w:t>同意ボタン</w:t>
      </w:r>
      <w:r w:rsidRPr="006664D3">
        <w:rPr>
          <w:color w:val="000000"/>
          <w:kern w:val="0"/>
          <w:rPrChange w:id="87" w:author="Hosoda Go（細田 剛）" w:date="2020-04-28T17:44:00Z">
            <w:rPr>
              <w:color w:val="000000"/>
              <w:kern w:val="0"/>
            </w:rPr>
          </w:rPrChange>
        </w:rPr>
        <w:t>をクリック</w:t>
      </w:r>
      <w:r w:rsidR="00731340" w:rsidRPr="006664D3">
        <w:rPr>
          <w:rFonts w:hint="eastAsia"/>
          <w:color w:val="000000"/>
          <w:kern w:val="0"/>
          <w:rPrChange w:id="88" w:author="Hosoda Go（細田 剛）" w:date="2020-04-28T17:44:00Z">
            <w:rPr>
              <w:rFonts w:hint="eastAsia"/>
              <w:color w:val="000000"/>
              <w:kern w:val="0"/>
            </w:rPr>
          </w:rPrChange>
        </w:rPr>
        <w:t>せずに</w:t>
      </w:r>
      <w:r w:rsidRPr="006664D3">
        <w:rPr>
          <w:color w:val="000000"/>
          <w:kern w:val="0"/>
          <w:rPrChange w:id="89" w:author="Hosoda Go（細田 剛）" w:date="2020-04-28T17:44:00Z">
            <w:rPr>
              <w:color w:val="000000"/>
              <w:kern w:val="0"/>
            </w:rPr>
          </w:rPrChange>
        </w:rPr>
        <w:t>、本件アプリ</w:t>
      </w:r>
      <w:r w:rsidR="00731340" w:rsidRPr="006664D3">
        <w:rPr>
          <w:rFonts w:hint="eastAsia"/>
          <w:color w:val="000000"/>
          <w:kern w:val="0"/>
          <w:rPrChange w:id="90" w:author="Hosoda Go（細田 剛）" w:date="2020-04-28T17:44:00Z">
            <w:rPr>
              <w:rFonts w:hint="eastAsia"/>
              <w:color w:val="000000"/>
              <w:kern w:val="0"/>
            </w:rPr>
          </w:rPrChange>
        </w:rPr>
        <w:t>の</w:t>
      </w:r>
      <w:r w:rsidRPr="006664D3">
        <w:rPr>
          <w:color w:val="000000"/>
          <w:kern w:val="0"/>
          <w:rPrChange w:id="91" w:author="Hosoda Go（細田 剛）" w:date="2020-04-28T17:44:00Z">
            <w:rPr>
              <w:color w:val="000000"/>
              <w:kern w:val="0"/>
            </w:rPr>
          </w:rPrChange>
        </w:rPr>
        <w:t>インストールまたは使用</w:t>
      </w:r>
      <w:r w:rsidR="00731340" w:rsidRPr="006664D3">
        <w:rPr>
          <w:rFonts w:hint="eastAsia"/>
          <w:color w:val="000000"/>
          <w:kern w:val="0"/>
          <w:rPrChange w:id="92" w:author="Hosoda Go（細田 剛）" w:date="2020-04-28T17:44:00Z">
            <w:rPr>
              <w:rFonts w:hint="eastAsia"/>
              <w:color w:val="000000"/>
              <w:kern w:val="0"/>
            </w:rPr>
          </w:rPrChange>
        </w:rPr>
        <w:t>をお止めください</w:t>
      </w:r>
      <w:r w:rsidRPr="006664D3">
        <w:rPr>
          <w:color w:val="000000"/>
          <w:kern w:val="0"/>
          <w:rPrChange w:id="93" w:author="Hosoda Go（細田 剛）" w:date="2020-04-28T17:44:00Z">
            <w:rPr>
              <w:color w:val="000000"/>
              <w:kern w:val="0"/>
            </w:rPr>
          </w:rPrChange>
        </w:rPr>
        <w:t>。</w:t>
      </w:r>
    </w:p>
    <w:p w14:paraId="560F18EF" w14:textId="41B58401" w:rsidR="005A4C75" w:rsidRPr="006664D3" w:rsidRDefault="005A4C75" w:rsidP="0012480C">
      <w:pPr>
        <w:jc w:val="both"/>
        <w:rPr>
          <w:rFonts w:eastAsia="ＭＳ Ｐゴシック" w:cs="Helvetica"/>
          <w:color w:val="000000"/>
          <w:kern w:val="0"/>
          <w:szCs w:val="21"/>
          <w:rPrChange w:id="94" w:author="Hosoda Go（細田 剛）" w:date="2020-04-28T17:44:00Z">
            <w:rPr>
              <w:rFonts w:eastAsia="ＭＳ Ｐゴシック" w:cs="Helvetica"/>
              <w:color w:val="000000"/>
              <w:kern w:val="0"/>
              <w:szCs w:val="21"/>
            </w:rPr>
          </w:rPrChange>
        </w:rPr>
      </w:pPr>
      <w:r w:rsidRPr="006664D3">
        <w:rPr>
          <w:color w:val="000000"/>
          <w:kern w:val="0"/>
          <w:rPrChange w:id="95" w:author="Hosoda Go（細田 剛）" w:date="2020-04-28T17:44:00Z">
            <w:rPr>
              <w:color w:val="000000"/>
              <w:kern w:val="0"/>
            </w:rPr>
          </w:rPrChange>
        </w:rPr>
        <w:t>インターネット技術ならびに適用法令、規則および規制は頻繁に変更されます。</w:t>
      </w:r>
      <w:r w:rsidRPr="006664D3">
        <w:rPr>
          <w:rFonts w:hint="eastAsia"/>
          <w:color w:val="000000"/>
          <w:kern w:val="0"/>
          <w:rPrChange w:id="96" w:author="Hosoda Go（細田 剛）" w:date="2020-04-28T17:44:00Z">
            <w:rPr>
              <w:rFonts w:hint="eastAsia"/>
              <w:color w:val="000000"/>
              <w:kern w:val="0"/>
            </w:rPr>
          </w:rPrChange>
        </w:rPr>
        <w:t>従って、当社</w:t>
      </w:r>
      <w:r w:rsidRPr="006664D3">
        <w:rPr>
          <w:color w:val="000000"/>
          <w:kern w:val="0"/>
          <w:rPrChange w:id="97" w:author="Hosoda Go（細田 剛）" w:date="2020-04-28T17:44:00Z">
            <w:rPr>
              <w:color w:val="000000"/>
              <w:kern w:val="0"/>
            </w:rPr>
          </w:rPrChange>
        </w:rPr>
        <w:t>は、いつでも本契約を変更</w:t>
      </w:r>
      <w:r w:rsidRPr="006664D3">
        <w:rPr>
          <w:rFonts w:hint="eastAsia"/>
          <w:color w:val="000000"/>
          <w:kern w:val="0"/>
          <w:rPrChange w:id="98" w:author="Hosoda Go（細田 剛）" w:date="2020-04-28T17:44:00Z">
            <w:rPr>
              <w:rFonts w:hint="eastAsia"/>
              <w:color w:val="000000"/>
              <w:kern w:val="0"/>
            </w:rPr>
          </w:rPrChange>
        </w:rPr>
        <w:t>できるものと</w:t>
      </w:r>
      <w:r w:rsidRPr="006664D3">
        <w:rPr>
          <w:color w:val="000000"/>
          <w:kern w:val="0"/>
          <w:rPrChange w:id="99" w:author="Hosoda Go（細田 剛）" w:date="2020-04-28T17:44:00Z">
            <w:rPr>
              <w:color w:val="000000"/>
              <w:kern w:val="0"/>
            </w:rPr>
          </w:rPrChange>
        </w:rPr>
        <w:t>します。本契約に何らかの変更があった場合には、利用者が</w:t>
      </w:r>
      <w:r w:rsidRPr="006664D3">
        <w:rPr>
          <w:rFonts w:hint="eastAsia"/>
          <w:color w:val="000000"/>
          <w:kern w:val="0"/>
          <w:rPrChange w:id="100" w:author="Hosoda Go（細田 剛）" w:date="2020-04-28T17:44:00Z">
            <w:rPr>
              <w:rFonts w:hint="eastAsia"/>
              <w:color w:val="000000"/>
              <w:kern w:val="0"/>
            </w:rPr>
          </w:rPrChange>
        </w:rPr>
        <w:t>本件アプリ</w:t>
      </w:r>
      <w:r w:rsidR="00D544CA" w:rsidRPr="006664D3">
        <w:rPr>
          <w:rFonts w:hint="eastAsia"/>
          <w:color w:val="000000"/>
          <w:kern w:val="0"/>
          <w:rPrChange w:id="101" w:author="Hosoda Go（細田 剛）" w:date="2020-04-28T17:44:00Z">
            <w:rPr>
              <w:rFonts w:hint="eastAsia"/>
              <w:color w:val="000000"/>
              <w:kern w:val="0"/>
            </w:rPr>
          </w:rPrChange>
        </w:rPr>
        <w:t>を起動した</w:t>
      </w:r>
      <w:r w:rsidRPr="006664D3">
        <w:rPr>
          <w:color w:val="000000"/>
          <w:kern w:val="0"/>
          <w:rPrChange w:id="102" w:author="Hosoda Go（細田 剛）" w:date="2020-04-28T17:44:00Z">
            <w:rPr>
              <w:color w:val="000000"/>
              <w:kern w:val="0"/>
            </w:rPr>
          </w:rPrChange>
        </w:rPr>
        <w:t>際に本件アプリ内で通知されます。かかる通知を受けた後に本件アプリを使用した場合、利用者は当該</w:t>
      </w:r>
      <w:r w:rsidR="00B00EA9" w:rsidRPr="006664D3">
        <w:rPr>
          <w:rFonts w:hint="eastAsia"/>
          <w:color w:val="000000"/>
          <w:kern w:val="0"/>
          <w:rPrChange w:id="103" w:author="Hosoda Go（細田 剛）" w:date="2020-04-28T17:44:00Z">
            <w:rPr>
              <w:rFonts w:hint="eastAsia"/>
              <w:color w:val="000000"/>
              <w:kern w:val="0"/>
            </w:rPr>
          </w:rPrChange>
        </w:rPr>
        <w:t>変更に同意した</w:t>
      </w:r>
      <w:r w:rsidRPr="006664D3">
        <w:rPr>
          <w:color w:val="000000"/>
          <w:kern w:val="0"/>
          <w:rPrChange w:id="104" w:author="Hosoda Go（細田 剛）" w:date="2020-04-28T17:44:00Z">
            <w:rPr>
              <w:color w:val="000000"/>
              <w:kern w:val="0"/>
            </w:rPr>
          </w:rPrChange>
        </w:rPr>
        <w:t>もの</w:t>
      </w:r>
      <w:r w:rsidR="00B00EA9" w:rsidRPr="006664D3">
        <w:rPr>
          <w:rFonts w:hint="eastAsia"/>
          <w:color w:val="000000"/>
          <w:kern w:val="0"/>
          <w:rPrChange w:id="105" w:author="Hosoda Go（細田 剛）" w:date="2020-04-28T17:44:00Z">
            <w:rPr>
              <w:rFonts w:hint="eastAsia"/>
              <w:color w:val="000000"/>
              <w:kern w:val="0"/>
            </w:rPr>
          </w:rPrChange>
        </w:rPr>
        <w:t>とみなされます。</w:t>
      </w:r>
    </w:p>
    <w:p w14:paraId="1C3C788B" w14:textId="201BB8FC" w:rsidR="005A4C75" w:rsidRPr="006664D3" w:rsidRDefault="005A4C75" w:rsidP="0012480C">
      <w:pPr>
        <w:jc w:val="both"/>
        <w:rPr>
          <w:rFonts w:eastAsia="ＭＳ Ｐゴシック" w:cs="Helvetica"/>
          <w:color w:val="000000"/>
          <w:kern w:val="0"/>
          <w:szCs w:val="21"/>
          <w:rPrChange w:id="106" w:author="Hosoda Go（細田 剛）" w:date="2020-04-28T17:44:00Z">
            <w:rPr>
              <w:rFonts w:eastAsia="ＭＳ Ｐゴシック" w:cs="Helvetica"/>
              <w:color w:val="000000"/>
              <w:kern w:val="0"/>
              <w:szCs w:val="21"/>
            </w:rPr>
          </w:rPrChange>
        </w:rPr>
      </w:pPr>
      <w:r w:rsidRPr="006664D3">
        <w:rPr>
          <w:color w:val="000000"/>
          <w:kern w:val="0"/>
          <w:rPrChange w:id="107" w:author="Hosoda Go（細田 剛）" w:date="2020-04-28T17:44:00Z">
            <w:rPr>
              <w:color w:val="000000"/>
              <w:kern w:val="0"/>
            </w:rPr>
          </w:rPrChange>
        </w:rPr>
        <w:t>1.</w:t>
      </w:r>
      <w:r w:rsidR="00B00EA9" w:rsidRPr="006664D3">
        <w:rPr>
          <w:color w:val="000000"/>
          <w:kern w:val="0"/>
          <w:rPrChange w:id="108" w:author="Hosoda Go（細田 剛）" w:date="2020-04-28T17:44:00Z">
            <w:rPr>
              <w:color w:val="000000"/>
              <w:kern w:val="0"/>
            </w:rPr>
          </w:rPrChange>
        </w:rPr>
        <w:t xml:space="preserve"> </w:t>
      </w:r>
      <w:r w:rsidRPr="006664D3">
        <w:rPr>
          <w:b/>
          <w:color w:val="000000"/>
          <w:kern w:val="0"/>
          <w:u w:val="single"/>
          <w:rPrChange w:id="109" w:author="Hosoda Go（細田 剛）" w:date="2020-04-28T17:44:00Z">
            <w:rPr>
              <w:b/>
              <w:color w:val="000000"/>
              <w:kern w:val="0"/>
              <w:u w:val="single"/>
            </w:rPr>
          </w:rPrChange>
        </w:rPr>
        <w:t>ライセンスの許諾</w:t>
      </w:r>
      <w:r w:rsidR="00B73A10" w:rsidRPr="006664D3">
        <w:rPr>
          <w:rFonts w:hint="eastAsia"/>
          <w:b/>
          <w:color w:val="000000"/>
          <w:kern w:val="0"/>
          <w:rPrChange w:id="110" w:author="Hosoda Go（細田 剛）" w:date="2020-04-28T17:44:00Z">
            <w:rPr>
              <w:rFonts w:hint="eastAsia"/>
              <w:b/>
              <w:color w:val="000000"/>
              <w:kern w:val="0"/>
            </w:rPr>
          </w:rPrChange>
        </w:rPr>
        <w:t xml:space="preserve">　　</w:t>
      </w:r>
      <w:r w:rsidRPr="006664D3">
        <w:rPr>
          <w:color w:val="000000"/>
          <w:kern w:val="0"/>
          <w:rPrChange w:id="111" w:author="Hosoda Go（細田 剛）" w:date="2020-04-28T17:44:00Z">
            <w:rPr>
              <w:color w:val="000000"/>
              <w:kern w:val="0"/>
            </w:rPr>
          </w:rPrChange>
        </w:rPr>
        <w:t>当社は、本契約に基づき、</w:t>
      </w:r>
      <w:r w:rsidR="00414826" w:rsidRPr="006664D3">
        <w:rPr>
          <w:rFonts w:hint="eastAsia"/>
          <w:color w:val="000000"/>
          <w:kern w:val="0"/>
          <w:rPrChange w:id="112" w:author="Hosoda Go（細田 剛）" w:date="2020-04-28T17:44:00Z">
            <w:rPr>
              <w:rFonts w:hint="eastAsia"/>
              <w:color w:val="000000"/>
              <w:kern w:val="0"/>
            </w:rPr>
          </w:rPrChange>
        </w:rPr>
        <w:t>および</w:t>
      </w:r>
      <w:r w:rsidRPr="006664D3">
        <w:rPr>
          <w:rFonts w:hint="eastAsia"/>
          <w:color w:val="000000"/>
          <w:kern w:val="0"/>
          <w:rPrChange w:id="113" w:author="Hosoda Go（細田 剛）" w:date="2020-04-28T17:44:00Z">
            <w:rPr>
              <w:rFonts w:hint="eastAsia"/>
              <w:color w:val="000000"/>
              <w:kern w:val="0"/>
            </w:rPr>
          </w:rPrChange>
        </w:rPr>
        <w:t>適用法令に従って、</w:t>
      </w:r>
      <w:r w:rsidRPr="006664D3">
        <w:rPr>
          <w:color w:val="000000"/>
          <w:kern w:val="0"/>
          <w:rPrChange w:id="114" w:author="Hosoda Go（細田 剛）" w:date="2020-04-28T17:44:00Z">
            <w:rPr>
              <w:color w:val="000000"/>
              <w:kern w:val="0"/>
            </w:rPr>
          </w:rPrChange>
        </w:rPr>
        <w:t>個人的かつ非</w:t>
      </w:r>
      <w:r w:rsidRPr="006664D3">
        <w:rPr>
          <w:rFonts w:hint="eastAsia"/>
          <w:color w:val="000000"/>
          <w:kern w:val="0"/>
          <w:rPrChange w:id="115" w:author="Hosoda Go（細田 剛）" w:date="2020-04-28T17:44:00Z">
            <w:rPr>
              <w:rFonts w:hint="eastAsia"/>
              <w:color w:val="000000"/>
              <w:kern w:val="0"/>
            </w:rPr>
          </w:rPrChange>
        </w:rPr>
        <w:t>商用</w:t>
      </w:r>
      <w:r w:rsidRPr="006664D3">
        <w:rPr>
          <w:color w:val="000000"/>
          <w:kern w:val="0"/>
          <w:rPrChange w:id="116" w:author="Hosoda Go（細田 剛）" w:date="2020-04-28T17:44:00Z">
            <w:rPr>
              <w:color w:val="000000"/>
              <w:kern w:val="0"/>
            </w:rPr>
          </w:rPrChange>
        </w:rPr>
        <w:t>目的で本件アプリを使用する非独占的かつ制限付き、取消可能、</w:t>
      </w:r>
      <w:r w:rsidRPr="006664D3">
        <w:rPr>
          <w:rFonts w:hint="eastAsia"/>
          <w:color w:val="000000"/>
          <w:kern w:val="0"/>
          <w:rPrChange w:id="117" w:author="Hosoda Go（細田 剛）" w:date="2020-04-28T17:44:00Z">
            <w:rPr>
              <w:rFonts w:hint="eastAsia"/>
              <w:color w:val="000000"/>
              <w:kern w:val="0"/>
            </w:rPr>
          </w:rPrChange>
        </w:rPr>
        <w:t>一身専属的、</w:t>
      </w:r>
      <w:r w:rsidRPr="006664D3">
        <w:rPr>
          <w:color w:val="000000"/>
          <w:kern w:val="0"/>
          <w:rPrChange w:id="118" w:author="Hosoda Go（細田 剛）" w:date="2020-04-28T17:44:00Z">
            <w:rPr>
              <w:color w:val="000000"/>
              <w:kern w:val="0"/>
            </w:rPr>
          </w:rPrChange>
        </w:rPr>
        <w:t>無償のライセンスを利用者に許諾します。当社は、本契約において明示的に許諾されていない一切の権利を留保します。</w:t>
      </w:r>
      <w:r w:rsidRPr="006664D3">
        <w:rPr>
          <w:rFonts w:hint="eastAsia"/>
          <w:color w:val="000000"/>
          <w:kern w:val="0"/>
          <w:rPrChange w:id="119" w:author="Hosoda Go（細田 剛）" w:date="2020-04-28T17:44:00Z">
            <w:rPr>
              <w:rFonts w:hint="eastAsia"/>
              <w:color w:val="000000"/>
              <w:kern w:val="0"/>
            </w:rPr>
          </w:rPrChange>
        </w:rPr>
        <w:t>本契約において許諾するライセンスでは、</w:t>
      </w:r>
      <w:r w:rsidRPr="006664D3">
        <w:rPr>
          <w:color w:val="000000"/>
          <w:kern w:val="0"/>
          <w:rPrChange w:id="120" w:author="Hosoda Go（細田 剛）" w:date="2020-04-28T17:44:00Z">
            <w:rPr>
              <w:color w:val="000000"/>
              <w:kern w:val="0"/>
            </w:rPr>
          </w:rPrChange>
        </w:rPr>
        <w:t>本件アプリの将来的なアップグレード、アップデートまたは補足</w:t>
      </w:r>
      <w:r w:rsidRPr="006664D3">
        <w:rPr>
          <w:rFonts w:hint="eastAsia"/>
          <w:color w:val="000000"/>
          <w:kern w:val="0"/>
          <w:rPrChange w:id="121" w:author="Hosoda Go（細田 剛）" w:date="2020-04-28T17:44:00Z">
            <w:rPr>
              <w:rFonts w:hint="eastAsia"/>
              <w:color w:val="000000"/>
              <w:kern w:val="0"/>
            </w:rPr>
          </w:rPrChange>
        </w:rPr>
        <w:t>（以下「アップグレード等」といいます）</w:t>
      </w:r>
      <w:r w:rsidRPr="006664D3">
        <w:rPr>
          <w:color w:val="000000"/>
          <w:kern w:val="0"/>
          <w:rPrChange w:id="122" w:author="Hosoda Go（細田 剛）" w:date="2020-04-28T17:44:00Z">
            <w:rPr>
              <w:color w:val="000000"/>
              <w:kern w:val="0"/>
            </w:rPr>
          </w:rPrChange>
        </w:rPr>
        <w:t>を取得する権利は一切付与されません。ただし、本件アプリのアップグレード</w:t>
      </w:r>
      <w:r w:rsidRPr="006664D3">
        <w:rPr>
          <w:rFonts w:hint="eastAsia"/>
          <w:color w:val="000000"/>
          <w:kern w:val="0"/>
          <w:rPrChange w:id="123" w:author="Hosoda Go（細田 剛）" w:date="2020-04-28T17:44:00Z">
            <w:rPr>
              <w:rFonts w:hint="eastAsia"/>
              <w:color w:val="000000"/>
              <w:kern w:val="0"/>
            </w:rPr>
          </w:rPrChange>
        </w:rPr>
        <w:t>等</w:t>
      </w:r>
      <w:r w:rsidRPr="006664D3">
        <w:rPr>
          <w:color w:val="000000"/>
          <w:kern w:val="0"/>
          <w:rPrChange w:id="124" w:author="Hosoda Go（細田 剛）" w:date="2020-04-28T17:44:00Z">
            <w:rPr>
              <w:color w:val="000000"/>
              <w:kern w:val="0"/>
            </w:rPr>
          </w:rPrChange>
        </w:rPr>
        <w:t>が取得される場合には、当該アップグレード</w:t>
      </w:r>
      <w:r w:rsidRPr="006664D3">
        <w:rPr>
          <w:rFonts w:hint="eastAsia"/>
          <w:color w:val="000000"/>
          <w:kern w:val="0"/>
          <w:rPrChange w:id="125" w:author="Hosoda Go（細田 剛）" w:date="2020-04-28T17:44:00Z">
            <w:rPr>
              <w:rFonts w:hint="eastAsia"/>
              <w:color w:val="000000"/>
              <w:kern w:val="0"/>
            </w:rPr>
          </w:rPrChange>
        </w:rPr>
        <w:t>等</w:t>
      </w:r>
      <w:r w:rsidRPr="006664D3">
        <w:rPr>
          <w:color w:val="000000"/>
          <w:kern w:val="0"/>
          <w:rPrChange w:id="126" w:author="Hosoda Go（細田 剛）" w:date="2020-04-28T17:44:00Z">
            <w:rPr>
              <w:color w:val="000000"/>
              <w:kern w:val="0"/>
            </w:rPr>
          </w:rPrChange>
        </w:rPr>
        <w:t>に他の条件が付随しない限り、かかるアップグレード</w:t>
      </w:r>
      <w:r w:rsidRPr="006664D3">
        <w:rPr>
          <w:rFonts w:hint="eastAsia"/>
          <w:color w:val="000000"/>
          <w:kern w:val="0"/>
          <w:rPrChange w:id="127" w:author="Hosoda Go（細田 剛）" w:date="2020-04-28T17:44:00Z">
            <w:rPr>
              <w:rFonts w:hint="eastAsia"/>
              <w:color w:val="000000"/>
              <w:kern w:val="0"/>
            </w:rPr>
          </w:rPrChange>
        </w:rPr>
        <w:t>等</w:t>
      </w:r>
      <w:r w:rsidRPr="006664D3">
        <w:rPr>
          <w:color w:val="000000"/>
          <w:kern w:val="0"/>
          <w:rPrChange w:id="128" w:author="Hosoda Go（細田 剛）" w:date="2020-04-28T17:44:00Z">
            <w:rPr>
              <w:color w:val="000000"/>
              <w:kern w:val="0"/>
            </w:rPr>
          </w:rPrChange>
        </w:rPr>
        <w:t>の使用は本契約およびその一切の</w:t>
      </w:r>
      <w:r w:rsidRPr="006664D3">
        <w:rPr>
          <w:rFonts w:hint="eastAsia"/>
          <w:color w:val="000000"/>
          <w:kern w:val="0"/>
          <w:rPrChange w:id="129" w:author="Hosoda Go（細田 剛）" w:date="2020-04-28T17:44:00Z">
            <w:rPr>
              <w:rFonts w:hint="eastAsia"/>
              <w:color w:val="000000"/>
              <w:kern w:val="0"/>
            </w:rPr>
          </w:rPrChange>
        </w:rPr>
        <w:t>修正版</w:t>
      </w:r>
      <w:r w:rsidRPr="006664D3">
        <w:rPr>
          <w:color w:val="000000"/>
          <w:kern w:val="0"/>
          <w:rPrChange w:id="130" w:author="Hosoda Go（細田 剛）" w:date="2020-04-28T17:44:00Z">
            <w:rPr>
              <w:color w:val="000000"/>
              <w:kern w:val="0"/>
            </w:rPr>
          </w:rPrChange>
        </w:rPr>
        <w:t>に準拠します。</w:t>
      </w:r>
    </w:p>
    <w:p w14:paraId="56E93FAA" w14:textId="7D0DCF7C" w:rsidR="005A4C75" w:rsidRPr="006664D3" w:rsidRDefault="005A4C75" w:rsidP="0012480C">
      <w:pPr>
        <w:jc w:val="both"/>
        <w:rPr>
          <w:rFonts w:eastAsia="ＭＳ Ｐゴシック" w:cs="Helvetica"/>
          <w:color w:val="000000"/>
          <w:kern w:val="0"/>
          <w:szCs w:val="21"/>
          <w:rPrChange w:id="131" w:author="Hosoda Go（細田 剛）" w:date="2020-04-28T17:44:00Z">
            <w:rPr>
              <w:rFonts w:eastAsia="ＭＳ Ｐゴシック" w:cs="Helvetica"/>
              <w:color w:val="000000"/>
              <w:kern w:val="0"/>
              <w:szCs w:val="21"/>
            </w:rPr>
          </w:rPrChange>
        </w:rPr>
      </w:pPr>
      <w:r w:rsidRPr="006664D3">
        <w:rPr>
          <w:color w:val="000000"/>
          <w:kern w:val="0"/>
          <w:rPrChange w:id="132" w:author="Hosoda Go（細田 剛）" w:date="2020-04-28T17:44:00Z">
            <w:rPr>
              <w:color w:val="000000"/>
              <w:kern w:val="0"/>
            </w:rPr>
          </w:rPrChange>
        </w:rPr>
        <w:t>2.</w:t>
      </w:r>
      <w:r w:rsidR="00B00EA9" w:rsidRPr="006664D3">
        <w:rPr>
          <w:color w:val="000000"/>
          <w:kern w:val="0"/>
          <w:rPrChange w:id="133" w:author="Hosoda Go（細田 剛）" w:date="2020-04-28T17:44:00Z">
            <w:rPr>
              <w:color w:val="000000"/>
              <w:kern w:val="0"/>
            </w:rPr>
          </w:rPrChange>
        </w:rPr>
        <w:t xml:space="preserve"> </w:t>
      </w:r>
      <w:r w:rsidRPr="006664D3">
        <w:rPr>
          <w:b/>
          <w:color w:val="000000"/>
          <w:kern w:val="0"/>
          <w:u w:val="single"/>
          <w:rPrChange w:id="134" w:author="Hosoda Go（細田 剛）" w:date="2020-04-28T17:44:00Z">
            <w:rPr>
              <w:b/>
              <w:color w:val="000000"/>
              <w:kern w:val="0"/>
              <w:u w:val="single"/>
            </w:rPr>
          </w:rPrChange>
        </w:rPr>
        <w:t>使用上の制限</w:t>
      </w:r>
      <w:r w:rsidR="00B73A10" w:rsidRPr="006664D3">
        <w:rPr>
          <w:rFonts w:hint="eastAsia"/>
          <w:b/>
          <w:color w:val="000000"/>
          <w:kern w:val="0"/>
          <w:rPrChange w:id="135" w:author="Hosoda Go（細田 剛）" w:date="2020-04-28T17:44:00Z">
            <w:rPr>
              <w:rFonts w:hint="eastAsia"/>
              <w:b/>
              <w:color w:val="000000"/>
              <w:kern w:val="0"/>
            </w:rPr>
          </w:rPrChange>
        </w:rPr>
        <w:t xml:space="preserve">　　</w:t>
      </w:r>
      <w:r w:rsidRPr="006664D3">
        <w:rPr>
          <w:color w:val="000000"/>
          <w:kern w:val="0"/>
          <w:rPrChange w:id="136" w:author="Hosoda Go（細田 剛）" w:date="2020-04-28T17:44:00Z">
            <w:rPr>
              <w:color w:val="000000"/>
              <w:kern w:val="0"/>
            </w:rPr>
          </w:rPrChange>
        </w:rPr>
        <w:t>利用者は、</w:t>
      </w:r>
      <w:r w:rsidRPr="006664D3">
        <w:rPr>
          <w:rFonts w:hint="eastAsia"/>
          <w:color w:val="000000"/>
          <w:kern w:val="0"/>
          <w:rPrChange w:id="137" w:author="Hosoda Go（細田 剛）" w:date="2020-04-28T17:44:00Z">
            <w:rPr>
              <w:rFonts w:hint="eastAsia"/>
              <w:color w:val="000000"/>
              <w:kern w:val="0"/>
            </w:rPr>
          </w:rPrChange>
        </w:rPr>
        <w:t>本件アプリを使用するにあたり</w:t>
      </w:r>
      <w:r w:rsidRPr="006664D3">
        <w:rPr>
          <w:color w:val="000000"/>
          <w:kern w:val="0"/>
          <w:rPrChange w:id="138" w:author="Hosoda Go（細田 剛）" w:date="2020-04-28T17:44:00Z">
            <w:rPr>
              <w:color w:val="000000"/>
              <w:kern w:val="0"/>
            </w:rPr>
          </w:rPrChange>
        </w:rPr>
        <w:t>、直接</w:t>
      </w:r>
      <w:r w:rsidRPr="006664D3">
        <w:rPr>
          <w:rFonts w:hint="eastAsia"/>
          <w:color w:val="000000"/>
          <w:kern w:val="0"/>
          <w:rPrChange w:id="139" w:author="Hosoda Go（細田 剛）" w:date="2020-04-28T17:44:00Z">
            <w:rPr>
              <w:rFonts w:hint="eastAsia"/>
              <w:color w:val="000000"/>
              <w:kern w:val="0"/>
            </w:rPr>
          </w:rPrChange>
        </w:rPr>
        <w:t>または</w:t>
      </w:r>
      <w:r w:rsidRPr="006664D3">
        <w:rPr>
          <w:color w:val="000000"/>
          <w:kern w:val="0"/>
          <w:rPrChange w:id="140" w:author="Hosoda Go（細田 剛）" w:date="2020-04-28T17:44:00Z">
            <w:rPr>
              <w:color w:val="000000"/>
              <w:kern w:val="0"/>
            </w:rPr>
          </w:rPrChange>
        </w:rPr>
        <w:t>間接を問わず、以下の</w:t>
      </w:r>
      <w:r w:rsidRPr="006664D3">
        <w:rPr>
          <w:rFonts w:hint="eastAsia"/>
          <w:color w:val="000000"/>
          <w:kern w:val="0"/>
          <w:rPrChange w:id="141" w:author="Hosoda Go（細田 剛）" w:date="2020-04-28T17:44:00Z">
            <w:rPr>
              <w:rFonts w:hint="eastAsia"/>
              <w:color w:val="000000"/>
              <w:kern w:val="0"/>
            </w:rPr>
          </w:rPrChange>
        </w:rPr>
        <w:t>行為</w:t>
      </w:r>
      <w:r w:rsidRPr="006664D3">
        <w:rPr>
          <w:color w:val="000000"/>
          <w:kern w:val="0"/>
          <w:rPrChange w:id="142" w:author="Hosoda Go（細田 剛）" w:date="2020-04-28T17:44:00Z">
            <w:rPr>
              <w:color w:val="000000"/>
              <w:kern w:val="0"/>
            </w:rPr>
          </w:rPrChange>
        </w:rPr>
        <w:t>を行うことはできません。</w:t>
      </w:r>
    </w:p>
    <w:p w14:paraId="4D3C4E6C" w14:textId="77777777" w:rsidR="005A4C75" w:rsidRPr="006664D3" w:rsidRDefault="005A4C75" w:rsidP="0012480C">
      <w:pPr>
        <w:numPr>
          <w:ilvl w:val="0"/>
          <w:numId w:val="3"/>
        </w:numPr>
        <w:jc w:val="both"/>
        <w:rPr>
          <w:rFonts w:eastAsia="ＭＳ Ｐゴシック" w:cs="Helvetica"/>
          <w:color w:val="000000"/>
          <w:kern w:val="0"/>
          <w:szCs w:val="21"/>
          <w:rPrChange w:id="143" w:author="Hosoda Go（細田 剛）" w:date="2020-04-28T17:44:00Z">
            <w:rPr>
              <w:rFonts w:eastAsia="ＭＳ Ｐゴシック" w:cs="Helvetica"/>
              <w:color w:val="000000"/>
              <w:kern w:val="0"/>
              <w:szCs w:val="21"/>
            </w:rPr>
          </w:rPrChange>
        </w:rPr>
      </w:pPr>
      <w:r w:rsidRPr="006664D3">
        <w:rPr>
          <w:color w:val="000000"/>
          <w:kern w:val="0"/>
          <w:rPrChange w:id="144" w:author="Hosoda Go（細田 剛）" w:date="2020-04-28T17:44:00Z">
            <w:rPr>
              <w:color w:val="000000"/>
              <w:kern w:val="0"/>
            </w:rPr>
          </w:rPrChange>
        </w:rPr>
        <w:t>本件アプリを複製する行為</w:t>
      </w:r>
    </w:p>
    <w:p w14:paraId="1D997421" w14:textId="1B38DD04" w:rsidR="005A4C75" w:rsidRPr="006664D3" w:rsidRDefault="005A4C75" w:rsidP="0012480C">
      <w:pPr>
        <w:numPr>
          <w:ilvl w:val="0"/>
          <w:numId w:val="3"/>
        </w:numPr>
        <w:jc w:val="both"/>
        <w:rPr>
          <w:rFonts w:eastAsia="ＭＳ Ｐゴシック" w:cs="Helvetica"/>
          <w:color w:val="000000"/>
          <w:kern w:val="0"/>
          <w:szCs w:val="21"/>
          <w:rPrChange w:id="145" w:author="Hosoda Go（細田 剛）" w:date="2020-04-28T17:44:00Z">
            <w:rPr>
              <w:rFonts w:eastAsia="ＭＳ Ｐゴシック" w:cs="Helvetica"/>
              <w:color w:val="000000"/>
              <w:kern w:val="0"/>
              <w:szCs w:val="21"/>
            </w:rPr>
          </w:rPrChange>
        </w:rPr>
      </w:pPr>
      <w:r w:rsidRPr="006664D3">
        <w:rPr>
          <w:color w:val="000000"/>
          <w:kern w:val="0"/>
          <w:rPrChange w:id="146" w:author="Hosoda Go（細田 剛）" w:date="2020-04-28T17:44:00Z">
            <w:rPr>
              <w:color w:val="000000"/>
              <w:kern w:val="0"/>
            </w:rPr>
          </w:rPrChange>
        </w:rPr>
        <w:t>第三者に本件アプリをサブライセンス、貸与、賃貸その他の形で</w:t>
      </w:r>
      <w:r w:rsidR="001F2558" w:rsidRPr="006664D3">
        <w:rPr>
          <w:rFonts w:hint="eastAsia"/>
          <w:color w:val="000000"/>
          <w:kern w:val="0"/>
          <w:rPrChange w:id="147" w:author="Hosoda Go（細田 剛）" w:date="2020-04-28T17:44:00Z">
            <w:rPr>
              <w:rFonts w:hint="eastAsia"/>
              <w:color w:val="000000"/>
              <w:kern w:val="0"/>
            </w:rPr>
          </w:rPrChange>
        </w:rPr>
        <w:t>使用</w:t>
      </w:r>
      <w:r w:rsidRPr="006664D3">
        <w:rPr>
          <w:color w:val="000000"/>
          <w:kern w:val="0"/>
          <w:rPrChange w:id="148" w:author="Hosoda Go（細田 剛）" w:date="2020-04-28T17:44:00Z">
            <w:rPr>
              <w:color w:val="000000"/>
              <w:kern w:val="0"/>
            </w:rPr>
          </w:rPrChange>
        </w:rPr>
        <w:t>できるようにする行為（インターネット上もしくは有形の媒体、あるいは送信もしくはその他の方法によるかは問いません）</w:t>
      </w:r>
    </w:p>
    <w:p w14:paraId="2308E93C" w14:textId="4E4FB370" w:rsidR="005A4C75" w:rsidRPr="006664D3" w:rsidRDefault="005A4C75" w:rsidP="0012480C">
      <w:pPr>
        <w:numPr>
          <w:ilvl w:val="0"/>
          <w:numId w:val="3"/>
        </w:numPr>
        <w:jc w:val="both"/>
        <w:rPr>
          <w:rFonts w:eastAsia="ＭＳ Ｐゴシック" w:cs="Helvetica"/>
          <w:color w:val="000000"/>
          <w:kern w:val="0"/>
          <w:szCs w:val="21"/>
          <w:rPrChange w:id="149" w:author="Hosoda Go（細田 剛）" w:date="2020-04-28T17:44:00Z">
            <w:rPr>
              <w:rFonts w:eastAsia="ＭＳ Ｐゴシック" w:cs="Helvetica"/>
              <w:color w:val="000000"/>
              <w:kern w:val="0"/>
              <w:szCs w:val="21"/>
            </w:rPr>
          </w:rPrChange>
        </w:rPr>
      </w:pPr>
      <w:r w:rsidRPr="006664D3">
        <w:rPr>
          <w:color w:val="000000"/>
          <w:kern w:val="0"/>
          <w:rPrChange w:id="150" w:author="Hosoda Go（細田 剛）" w:date="2020-04-28T17:44:00Z">
            <w:rPr>
              <w:color w:val="000000"/>
              <w:kern w:val="0"/>
            </w:rPr>
          </w:rPrChange>
        </w:rPr>
        <w:t>本件アプリを商</w:t>
      </w:r>
      <w:r w:rsidRPr="006664D3">
        <w:rPr>
          <w:rFonts w:hint="eastAsia"/>
          <w:color w:val="000000"/>
          <w:kern w:val="0"/>
          <w:rPrChange w:id="151" w:author="Hosoda Go（細田 剛）" w:date="2020-04-28T17:44:00Z">
            <w:rPr>
              <w:rFonts w:hint="eastAsia"/>
              <w:color w:val="000000"/>
              <w:kern w:val="0"/>
            </w:rPr>
          </w:rPrChange>
        </w:rPr>
        <w:t>用目</w:t>
      </w:r>
      <w:r w:rsidRPr="006664D3">
        <w:rPr>
          <w:color w:val="000000"/>
          <w:kern w:val="0"/>
          <w:rPrChange w:id="152" w:author="Hosoda Go（細田 剛）" w:date="2020-04-28T17:44:00Z">
            <w:rPr>
              <w:color w:val="000000"/>
              <w:kern w:val="0"/>
            </w:rPr>
          </w:rPrChange>
        </w:rPr>
        <w:t>的に</w:t>
      </w:r>
      <w:r w:rsidR="001F2558" w:rsidRPr="006664D3">
        <w:rPr>
          <w:rFonts w:hint="eastAsia"/>
          <w:color w:val="000000"/>
          <w:kern w:val="0"/>
          <w:rPrChange w:id="153" w:author="Hosoda Go（細田 剛）" w:date="2020-04-28T17:44:00Z">
            <w:rPr>
              <w:rFonts w:hint="eastAsia"/>
              <w:color w:val="000000"/>
              <w:kern w:val="0"/>
            </w:rPr>
          </w:rPrChange>
        </w:rPr>
        <w:t>使用</w:t>
      </w:r>
      <w:r w:rsidRPr="006664D3">
        <w:rPr>
          <w:color w:val="000000"/>
          <w:kern w:val="0"/>
          <w:rPrChange w:id="154" w:author="Hosoda Go（細田 剛）" w:date="2020-04-28T17:44:00Z">
            <w:rPr>
              <w:color w:val="000000"/>
              <w:kern w:val="0"/>
            </w:rPr>
          </w:rPrChange>
        </w:rPr>
        <w:t>する行為</w:t>
      </w:r>
    </w:p>
    <w:p w14:paraId="27E87512" w14:textId="77777777" w:rsidR="005A4C75" w:rsidRPr="006664D3" w:rsidRDefault="005A4C75" w:rsidP="0012480C">
      <w:pPr>
        <w:numPr>
          <w:ilvl w:val="0"/>
          <w:numId w:val="3"/>
        </w:numPr>
        <w:jc w:val="both"/>
        <w:rPr>
          <w:rFonts w:eastAsia="ＭＳ Ｐゴシック" w:cs="Helvetica"/>
          <w:color w:val="000000"/>
          <w:kern w:val="0"/>
          <w:szCs w:val="21"/>
          <w:rPrChange w:id="155" w:author="Hosoda Go（細田 剛）" w:date="2020-04-28T17:44:00Z">
            <w:rPr>
              <w:rFonts w:eastAsia="ＭＳ Ｐゴシック" w:cs="Helvetica"/>
              <w:color w:val="000000"/>
              <w:kern w:val="0"/>
              <w:szCs w:val="21"/>
            </w:rPr>
          </w:rPrChange>
        </w:rPr>
      </w:pPr>
      <w:r w:rsidRPr="006664D3">
        <w:rPr>
          <w:color w:val="000000"/>
          <w:kern w:val="0"/>
          <w:rPrChange w:id="156" w:author="Hosoda Go（細田 剛）" w:date="2020-04-28T17:44:00Z">
            <w:rPr>
              <w:color w:val="000000"/>
              <w:kern w:val="0"/>
            </w:rPr>
          </w:rPrChange>
        </w:rPr>
        <w:t>本件アプリを変更、改変または翻案する行為</w:t>
      </w:r>
    </w:p>
    <w:p w14:paraId="1BDFF7F3" w14:textId="77777777" w:rsidR="005A4C75" w:rsidRPr="006664D3" w:rsidRDefault="005A4C75" w:rsidP="0012480C">
      <w:pPr>
        <w:numPr>
          <w:ilvl w:val="0"/>
          <w:numId w:val="3"/>
        </w:numPr>
        <w:jc w:val="both"/>
        <w:rPr>
          <w:rFonts w:eastAsia="ＭＳ Ｐゴシック" w:cs="Helvetica"/>
          <w:color w:val="000000"/>
          <w:kern w:val="0"/>
          <w:szCs w:val="21"/>
          <w:rPrChange w:id="157" w:author="Hosoda Go（細田 剛）" w:date="2020-04-28T17:44:00Z">
            <w:rPr>
              <w:rFonts w:eastAsia="ＭＳ Ｐゴシック" w:cs="Helvetica"/>
              <w:color w:val="000000"/>
              <w:kern w:val="0"/>
              <w:szCs w:val="21"/>
            </w:rPr>
          </w:rPrChange>
        </w:rPr>
      </w:pPr>
      <w:r w:rsidRPr="006664D3">
        <w:rPr>
          <w:color w:val="000000"/>
          <w:kern w:val="0"/>
          <w:rPrChange w:id="158" w:author="Hosoda Go（細田 剛）" w:date="2020-04-28T17:44:00Z">
            <w:rPr>
              <w:color w:val="000000"/>
              <w:kern w:val="0"/>
            </w:rPr>
          </w:rPrChange>
        </w:rPr>
        <w:t>本件アプリをリバースエンジニアリング、逆コンパイルもしくは逆アセンブルする行為、あるいは他の方法でそのソースコードを取得しようとする行為</w:t>
      </w:r>
    </w:p>
    <w:p w14:paraId="7A37F8E5" w14:textId="77777777" w:rsidR="005A4C75" w:rsidRPr="006664D3" w:rsidRDefault="005A4C75" w:rsidP="0012480C">
      <w:pPr>
        <w:numPr>
          <w:ilvl w:val="0"/>
          <w:numId w:val="3"/>
        </w:numPr>
        <w:jc w:val="both"/>
        <w:rPr>
          <w:rFonts w:eastAsia="ＭＳ Ｐゴシック" w:cs="Helvetica"/>
          <w:color w:val="000000"/>
          <w:kern w:val="0"/>
          <w:szCs w:val="21"/>
          <w:rPrChange w:id="159" w:author="Hosoda Go（細田 剛）" w:date="2020-04-28T17:44:00Z">
            <w:rPr>
              <w:rFonts w:eastAsia="ＭＳ Ｐゴシック" w:cs="Helvetica"/>
              <w:color w:val="000000"/>
              <w:kern w:val="0"/>
              <w:szCs w:val="21"/>
            </w:rPr>
          </w:rPrChange>
        </w:rPr>
      </w:pPr>
      <w:r w:rsidRPr="006664D3">
        <w:rPr>
          <w:color w:val="000000"/>
          <w:kern w:val="0"/>
          <w:rPrChange w:id="160" w:author="Hosoda Go（細田 剛）" w:date="2020-04-28T17:44:00Z">
            <w:rPr>
              <w:color w:val="000000"/>
              <w:kern w:val="0"/>
            </w:rPr>
          </w:rPrChange>
        </w:rPr>
        <w:t>本件アプリのデジタル著作権管理機能を変更する行為を含め、本件</w:t>
      </w:r>
      <w:r w:rsidRPr="006664D3">
        <w:rPr>
          <w:rFonts w:hint="eastAsia"/>
          <w:color w:val="000000"/>
          <w:kern w:val="0"/>
          <w:rPrChange w:id="161" w:author="Hosoda Go（細田 剛）" w:date="2020-04-28T17:44:00Z">
            <w:rPr>
              <w:rFonts w:hint="eastAsia"/>
              <w:color w:val="000000"/>
              <w:kern w:val="0"/>
            </w:rPr>
          </w:rPrChange>
        </w:rPr>
        <w:t>アプリ</w:t>
      </w:r>
      <w:r w:rsidRPr="006664D3">
        <w:rPr>
          <w:color w:val="000000"/>
          <w:kern w:val="0"/>
          <w:rPrChange w:id="162" w:author="Hosoda Go（細田 剛）" w:date="2020-04-28T17:44:00Z">
            <w:rPr>
              <w:color w:val="000000"/>
              <w:kern w:val="0"/>
            </w:rPr>
          </w:rPrChange>
        </w:rPr>
        <w:t>のセキュリティ機能のいずれかを回避、修正、無効化、改ざんまたは迂回する行為</w:t>
      </w:r>
    </w:p>
    <w:p w14:paraId="50545E4E" w14:textId="77777777" w:rsidR="005A4C75" w:rsidRPr="006664D3" w:rsidRDefault="005A4C75" w:rsidP="0012480C">
      <w:pPr>
        <w:numPr>
          <w:ilvl w:val="0"/>
          <w:numId w:val="3"/>
        </w:numPr>
        <w:jc w:val="both"/>
        <w:rPr>
          <w:rFonts w:eastAsia="ＭＳ Ｐゴシック" w:cs="Helvetica"/>
          <w:color w:val="000000"/>
          <w:kern w:val="0"/>
          <w:szCs w:val="21"/>
          <w:rPrChange w:id="163" w:author="Hosoda Go（細田 剛）" w:date="2020-04-28T17:44:00Z">
            <w:rPr>
              <w:rFonts w:eastAsia="ＭＳ Ｐゴシック" w:cs="Helvetica"/>
              <w:color w:val="000000"/>
              <w:kern w:val="0"/>
              <w:szCs w:val="21"/>
            </w:rPr>
          </w:rPrChange>
        </w:rPr>
      </w:pPr>
      <w:r w:rsidRPr="006664D3">
        <w:rPr>
          <w:color w:val="000000"/>
          <w:kern w:val="0"/>
          <w:rPrChange w:id="164" w:author="Hosoda Go（細田 剛）" w:date="2020-04-28T17:44:00Z">
            <w:rPr>
              <w:color w:val="000000"/>
              <w:kern w:val="0"/>
            </w:rPr>
          </w:rPrChange>
        </w:rPr>
        <w:t>本件アプリに含まれる一切の著作権、商標その他の所有権表示を</w:t>
      </w:r>
      <w:r w:rsidRPr="006664D3">
        <w:rPr>
          <w:rFonts w:hint="eastAsia"/>
          <w:color w:val="000000"/>
          <w:kern w:val="0"/>
          <w:rPrChange w:id="165" w:author="Hosoda Go（細田 剛）" w:date="2020-04-28T17:44:00Z">
            <w:rPr>
              <w:rFonts w:hint="eastAsia"/>
              <w:color w:val="000000"/>
              <w:kern w:val="0"/>
            </w:rPr>
          </w:rPrChange>
        </w:rPr>
        <w:t>削除</w:t>
      </w:r>
      <w:r w:rsidRPr="006664D3">
        <w:rPr>
          <w:color w:val="000000"/>
          <w:kern w:val="0"/>
          <w:rPrChange w:id="166" w:author="Hosoda Go（細田 剛）" w:date="2020-04-28T17:44:00Z">
            <w:rPr>
              <w:color w:val="000000"/>
              <w:kern w:val="0"/>
            </w:rPr>
          </w:rPrChange>
        </w:rPr>
        <w:t>または改変する行為</w:t>
      </w:r>
    </w:p>
    <w:p w14:paraId="4FB2AC94" w14:textId="77777777" w:rsidR="005A4C75" w:rsidRPr="006664D3" w:rsidRDefault="005A4C75" w:rsidP="0012480C">
      <w:pPr>
        <w:numPr>
          <w:ilvl w:val="0"/>
          <w:numId w:val="3"/>
        </w:numPr>
        <w:ind w:left="714" w:hanging="357"/>
        <w:jc w:val="both"/>
        <w:rPr>
          <w:rFonts w:eastAsia="ＭＳ Ｐゴシック" w:cs="Helvetica"/>
          <w:color w:val="000000"/>
          <w:kern w:val="0"/>
          <w:szCs w:val="21"/>
          <w:rPrChange w:id="167" w:author="Hosoda Go（細田 剛）" w:date="2020-04-28T17:44:00Z">
            <w:rPr>
              <w:rFonts w:eastAsia="ＭＳ Ｐゴシック" w:cs="Helvetica"/>
              <w:color w:val="000000"/>
              <w:kern w:val="0"/>
              <w:szCs w:val="21"/>
            </w:rPr>
          </w:rPrChange>
        </w:rPr>
      </w:pPr>
      <w:r w:rsidRPr="006664D3">
        <w:rPr>
          <w:color w:val="000000"/>
          <w:kern w:val="0"/>
          <w:rPrChange w:id="168" w:author="Hosoda Go（細田 剛）" w:date="2020-04-28T17:44:00Z">
            <w:rPr>
              <w:color w:val="000000"/>
              <w:kern w:val="0"/>
            </w:rPr>
          </w:rPrChange>
        </w:rPr>
        <w:t>本契約または本件アプリに記載されていない</w:t>
      </w:r>
      <w:r w:rsidRPr="006664D3">
        <w:rPr>
          <w:rFonts w:hint="eastAsia"/>
          <w:color w:val="000000"/>
          <w:kern w:val="0"/>
          <w:rPrChange w:id="169" w:author="Hosoda Go（細田 剛）" w:date="2020-04-28T17:44:00Z">
            <w:rPr>
              <w:rFonts w:hint="eastAsia"/>
              <w:color w:val="000000"/>
              <w:kern w:val="0"/>
            </w:rPr>
          </w:rPrChange>
        </w:rPr>
        <w:t>方法</w:t>
      </w:r>
      <w:r w:rsidRPr="006664D3">
        <w:rPr>
          <w:color w:val="000000"/>
          <w:kern w:val="0"/>
          <w:rPrChange w:id="170" w:author="Hosoda Go（細田 剛）" w:date="2020-04-28T17:44:00Z">
            <w:rPr>
              <w:color w:val="000000"/>
              <w:kern w:val="0"/>
            </w:rPr>
          </w:rPrChange>
        </w:rPr>
        <w:t>で本件アプリを使用する行為</w:t>
      </w:r>
    </w:p>
    <w:p w14:paraId="1493863B" w14:textId="77777777" w:rsidR="005A4C75" w:rsidRPr="006664D3" w:rsidRDefault="005A4C75" w:rsidP="0012480C">
      <w:pPr>
        <w:numPr>
          <w:ilvl w:val="0"/>
          <w:numId w:val="3"/>
        </w:numPr>
        <w:jc w:val="both"/>
        <w:rPr>
          <w:rFonts w:eastAsia="ＭＳ Ｐゴシック" w:cs="Helvetica"/>
          <w:color w:val="000000"/>
          <w:kern w:val="0"/>
          <w:szCs w:val="21"/>
          <w:rPrChange w:id="171" w:author="Hosoda Go（細田 剛）" w:date="2020-04-28T17:44:00Z">
            <w:rPr>
              <w:rFonts w:eastAsia="ＭＳ Ｐゴシック" w:cs="Helvetica"/>
              <w:color w:val="000000"/>
              <w:kern w:val="0"/>
              <w:szCs w:val="21"/>
            </w:rPr>
          </w:rPrChange>
        </w:rPr>
      </w:pPr>
      <w:r w:rsidRPr="006664D3">
        <w:rPr>
          <w:color w:val="000000"/>
          <w:kern w:val="0"/>
          <w:rPrChange w:id="172" w:author="Hosoda Go（細田 剛）" w:date="2020-04-28T17:44:00Z">
            <w:rPr>
              <w:color w:val="000000"/>
              <w:kern w:val="0"/>
            </w:rPr>
          </w:rPrChange>
        </w:rPr>
        <w:lastRenderedPageBreak/>
        <w:t>本契約によって制限された</w:t>
      </w:r>
      <w:r w:rsidRPr="006664D3">
        <w:rPr>
          <w:rFonts w:hint="eastAsia"/>
          <w:color w:val="000000"/>
          <w:kern w:val="0"/>
          <w:rPrChange w:id="173" w:author="Hosoda Go（細田 剛）" w:date="2020-04-28T17:44:00Z">
            <w:rPr>
              <w:rFonts w:hint="eastAsia"/>
              <w:color w:val="000000"/>
              <w:kern w:val="0"/>
            </w:rPr>
          </w:rPrChange>
        </w:rPr>
        <w:t>活動に従事する第三者を援助または奨励する行為</w:t>
      </w:r>
    </w:p>
    <w:p w14:paraId="7A913E73" w14:textId="77777777" w:rsidR="005A4C75" w:rsidRPr="006664D3" w:rsidRDefault="005A4C75" w:rsidP="0012480C">
      <w:pPr>
        <w:jc w:val="both"/>
        <w:rPr>
          <w:color w:val="000000"/>
          <w:kern w:val="0"/>
          <w:rPrChange w:id="174" w:author="Hosoda Go（細田 剛）" w:date="2020-04-28T17:44:00Z">
            <w:rPr>
              <w:color w:val="000000"/>
              <w:kern w:val="0"/>
            </w:rPr>
          </w:rPrChange>
        </w:rPr>
      </w:pPr>
      <w:r w:rsidRPr="006664D3">
        <w:rPr>
          <w:color w:val="000000"/>
          <w:kern w:val="0"/>
          <w:rPrChange w:id="175" w:author="Hosoda Go（細田 剛）" w:date="2020-04-28T17:44:00Z">
            <w:rPr>
              <w:color w:val="000000"/>
              <w:kern w:val="0"/>
            </w:rPr>
          </w:rPrChange>
        </w:rPr>
        <w:t>本条において利用者に許諾される制限付のライセンスを除き、利用者は本件アプリに対し他のいかなる権利、権原または利益も有しません。利用者に対し明示的に許諾されない一切の権利は当社および／または当社のサプライヤーもしくはライセン</w:t>
      </w:r>
      <w:r w:rsidRPr="006664D3">
        <w:rPr>
          <w:rFonts w:hint="eastAsia"/>
          <w:color w:val="000000"/>
          <w:kern w:val="0"/>
          <w:rPrChange w:id="176" w:author="Hosoda Go（細田 剛）" w:date="2020-04-28T17:44:00Z">
            <w:rPr>
              <w:rFonts w:hint="eastAsia"/>
              <w:color w:val="000000"/>
              <w:kern w:val="0"/>
            </w:rPr>
          </w:rPrChange>
        </w:rPr>
        <w:t>サー</w:t>
      </w:r>
      <w:r w:rsidRPr="006664D3">
        <w:rPr>
          <w:color w:val="000000"/>
          <w:kern w:val="0"/>
          <w:rPrChange w:id="177" w:author="Hosoda Go（細田 剛）" w:date="2020-04-28T17:44:00Z">
            <w:rPr>
              <w:color w:val="000000"/>
              <w:kern w:val="0"/>
            </w:rPr>
          </w:rPrChange>
        </w:rPr>
        <w:t>（該当する場合）によって完全に留保されており、かかる権利が禁反言、法の運用、推論その他の仕方によって付与されることは一切ありません。</w:t>
      </w:r>
    </w:p>
    <w:p w14:paraId="3115CABF" w14:textId="20A5F19F" w:rsidR="00F05DD5" w:rsidRPr="006664D3" w:rsidRDefault="005A4C75" w:rsidP="0012480C">
      <w:pPr>
        <w:jc w:val="both"/>
        <w:rPr>
          <w:color w:val="000000"/>
          <w:kern w:val="0"/>
          <w:rPrChange w:id="178" w:author="Hosoda Go（細田 剛）" w:date="2020-04-28T17:44:00Z">
            <w:rPr>
              <w:color w:val="000000"/>
              <w:kern w:val="0"/>
            </w:rPr>
          </w:rPrChange>
        </w:rPr>
      </w:pPr>
      <w:r w:rsidRPr="006664D3">
        <w:rPr>
          <w:color w:val="000000"/>
          <w:kern w:val="0"/>
          <w:rPrChange w:id="179" w:author="Hosoda Go（細田 剛）" w:date="2020-04-28T17:44:00Z">
            <w:rPr>
              <w:color w:val="000000"/>
              <w:kern w:val="0"/>
            </w:rPr>
          </w:rPrChange>
        </w:rPr>
        <w:t>3.</w:t>
      </w:r>
      <w:r w:rsidR="00B00EA9" w:rsidRPr="006664D3">
        <w:rPr>
          <w:color w:val="000000"/>
          <w:kern w:val="0"/>
          <w:rPrChange w:id="180" w:author="Hosoda Go（細田 剛）" w:date="2020-04-28T17:44:00Z">
            <w:rPr>
              <w:color w:val="000000"/>
              <w:kern w:val="0"/>
            </w:rPr>
          </w:rPrChange>
        </w:rPr>
        <w:t xml:space="preserve"> </w:t>
      </w:r>
      <w:r w:rsidRPr="006664D3">
        <w:rPr>
          <w:b/>
          <w:color w:val="000000"/>
          <w:kern w:val="0"/>
          <w:u w:val="single"/>
          <w:rPrChange w:id="181" w:author="Hosoda Go（細田 剛）" w:date="2020-04-28T17:44:00Z">
            <w:rPr>
              <w:b/>
              <w:color w:val="000000"/>
              <w:kern w:val="0"/>
              <w:u w:val="single"/>
            </w:rPr>
          </w:rPrChange>
        </w:rPr>
        <w:t>使用条件</w:t>
      </w:r>
      <w:r w:rsidR="00B73A10" w:rsidRPr="006664D3">
        <w:rPr>
          <w:rFonts w:hint="eastAsia"/>
          <w:b/>
          <w:color w:val="000000"/>
          <w:kern w:val="0"/>
          <w:rPrChange w:id="182" w:author="Hosoda Go（細田 剛）" w:date="2020-04-28T17:44:00Z">
            <w:rPr>
              <w:rFonts w:hint="eastAsia"/>
              <w:b/>
              <w:color w:val="000000"/>
              <w:kern w:val="0"/>
            </w:rPr>
          </w:rPrChange>
        </w:rPr>
        <w:t xml:space="preserve">　　</w:t>
      </w:r>
      <w:r w:rsidRPr="006664D3">
        <w:rPr>
          <w:color w:val="000000"/>
          <w:kern w:val="0"/>
          <w:rPrChange w:id="183" w:author="Hosoda Go（細田 剛）" w:date="2020-04-28T17:44:00Z">
            <w:rPr>
              <w:color w:val="000000"/>
              <w:kern w:val="0"/>
            </w:rPr>
          </w:rPrChange>
        </w:rPr>
        <w:t>本件アプリの使用には</w:t>
      </w:r>
      <w:r w:rsidRPr="006664D3">
        <w:rPr>
          <w:rFonts w:hint="eastAsia"/>
          <w:color w:val="000000"/>
          <w:kern w:val="0"/>
          <w:rPrChange w:id="184" w:author="Hosoda Go（細田 剛）" w:date="2020-04-28T17:44:00Z">
            <w:rPr>
              <w:rFonts w:hint="eastAsia"/>
              <w:color w:val="000000"/>
              <w:kern w:val="0"/>
            </w:rPr>
          </w:rPrChange>
        </w:rPr>
        <w:t>適合する機器（スマートフォン・タブレットを含む）</w:t>
      </w:r>
      <w:r w:rsidR="00414826" w:rsidRPr="006664D3">
        <w:rPr>
          <w:rFonts w:hint="eastAsia"/>
          <w:color w:val="000000"/>
          <w:kern w:val="0"/>
          <w:rPrChange w:id="185" w:author="Hosoda Go（細田 剛）" w:date="2020-04-28T17:44:00Z">
            <w:rPr>
              <w:rFonts w:hint="eastAsia"/>
              <w:color w:val="000000"/>
              <w:kern w:val="0"/>
            </w:rPr>
          </w:rPrChange>
        </w:rPr>
        <w:t>および</w:t>
      </w:r>
      <w:r w:rsidR="003077ED" w:rsidRPr="006664D3">
        <w:rPr>
          <w:rFonts w:hint="eastAsia"/>
          <w:color w:val="000000"/>
          <w:kern w:val="0"/>
          <w:rPrChange w:id="186" w:author="Hosoda Go（細田 剛）" w:date="2020-04-28T17:44:00Z">
            <w:rPr>
              <w:rFonts w:hint="eastAsia"/>
              <w:color w:val="000000"/>
              <w:kern w:val="0"/>
              <w:highlight w:val="yellow"/>
            </w:rPr>
          </w:rPrChange>
        </w:rPr>
        <w:t>本件アプリに対応する当社製ドライブレコーダー製品（以下「対応機器」といいます）</w:t>
      </w:r>
      <w:r w:rsidR="003077ED" w:rsidRPr="006664D3">
        <w:rPr>
          <w:rFonts w:hint="eastAsia"/>
          <w:color w:val="000000"/>
          <w:kern w:val="0"/>
          <w:rPrChange w:id="187" w:author="Hosoda Go（細田 剛）" w:date="2020-04-28T17:44:00Z">
            <w:rPr>
              <w:rFonts w:hint="eastAsia"/>
              <w:color w:val="000000"/>
              <w:kern w:val="0"/>
            </w:rPr>
          </w:rPrChange>
        </w:rPr>
        <w:t>が</w:t>
      </w:r>
      <w:r w:rsidRPr="006664D3">
        <w:rPr>
          <w:color w:val="000000"/>
          <w:kern w:val="0"/>
          <w:rPrChange w:id="188" w:author="Hosoda Go（細田 剛）" w:date="2020-04-28T17:44:00Z">
            <w:rPr>
              <w:color w:val="000000"/>
              <w:kern w:val="0"/>
            </w:rPr>
          </w:rPrChange>
        </w:rPr>
        <w:t>必要です。</w:t>
      </w:r>
      <w:r w:rsidR="00FE03BA" w:rsidRPr="006664D3">
        <w:rPr>
          <w:rFonts w:hint="eastAsia"/>
          <w:color w:val="000000"/>
          <w:kern w:val="0"/>
          <w:rPrChange w:id="189" w:author="Hosoda Go（細田 剛）" w:date="2020-04-28T17:44:00Z">
            <w:rPr>
              <w:rFonts w:hint="eastAsia"/>
              <w:color w:val="000000"/>
              <w:kern w:val="0"/>
              <w:highlight w:val="yellow"/>
            </w:rPr>
          </w:rPrChange>
        </w:rPr>
        <w:t>なお、本件アプリは対応機器以外の当社製ドライブレコーダーには対応していません。詳細は当社ウェブサイトまたはアプリストアをご確認ください。</w:t>
      </w:r>
      <w:r w:rsidRPr="006664D3">
        <w:rPr>
          <w:color w:val="000000"/>
          <w:kern w:val="0"/>
          <w:rPrChange w:id="190" w:author="Hosoda Go（細田 剛）" w:date="2020-04-28T17:44:00Z">
            <w:rPr>
              <w:color w:val="000000"/>
              <w:kern w:val="0"/>
            </w:rPr>
          </w:rPrChange>
        </w:rPr>
        <w:t>また、</w:t>
      </w:r>
      <w:r w:rsidR="00FE03BA" w:rsidRPr="006664D3">
        <w:rPr>
          <w:rFonts w:hint="eastAsia"/>
          <w:color w:val="000000"/>
          <w:kern w:val="0"/>
          <w:rPrChange w:id="191" w:author="Hosoda Go（細田 剛）" w:date="2020-04-28T17:44:00Z">
            <w:rPr>
              <w:rFonts w:hint="eastAsia"/>
              <w:color w:val="000000"/>
              <w:kern w:val="0"/>
              <w:highlight w:val="yellow"/>
            </w:rPr>
          </w:rPrChange>
        </w:rPr>
        <w:t>本件アプリの利用には</w:t>
      </w:r>
      <w:r w:rsidRPr="006664D3">
        <w:rPr>
          <w:color w:val="000000"/>
          <w:kern w:val="0"/>
          <w:rPrChange w:id="192" w:author="Hosoda Go（細田 剛）" w:date="2020-04-28T17:44:00Z">
            <w:rPr>
              <w:color w:val="000000"/>
              <w:kern w:val="0"/>
            </w:rPr>
          </w:rPrChange>
        </w:rPr>
        <w:t>特定の追加のソフトウェアおよび定期的な更新</w:t>
      </w:r>
      <w:r w:rsidRPr="006664D3">
        <w:rPr>
          <w:rFonts w:hint="eastAsia"/>
          <w:color w:val="000000"/>
          <w:kern w:val="0"/>
          <w:rPrChange w:id="193" w:author="Hosoda Go（細田 剛）" w:date="2020-04-28T17:44:00Z">
            <w:rPr>
              <w:rFonts w:hint="eastAsia"/>
              <w:color w:val="000000"/>
              <w:kern w:val="0"/>
            </w:rPr>
          </w:rPrChange>
        </w:rPr>
        <w:t>が</w:t>
      </w:r>
      <w:r w:rsidRPr="006664D3">
        <w:rPr>
          <w:color w:val="000000"/>
          <w:kern w:val="0"/>
          <w:rPrChange w:id="194" w:author="Hosoda Go（細田 剛）" w:date="2020-04-28T17:44:00Z">
            <w:rPr>
              <w:color w:val="000000"/>
              <w:kern w:val="0"/>
            </w:rPr>
          </w:rPrChange>
        </w:rPr>
        <w:t>必要になる場合があります。</w:t>
      </w:r>
      <w:r w:rsidRPr="006664D3">
        <w:rPr>
          <w:rFonts w:hint="eastAsia"/>
          <w:color w:val="000000"/>
          <w:kern w:val="0"/>
          <w:rPrChange w:id="195" w:author="Hosoda Go（細田 剛）" w:date="2020-04-28T17:44:00Z">
            <w:rPr>
              <w:rFonts w:hint="eastAsia"/>
              <w:color w:val="000000"/>
              <w:kern w:val="0"/>
            </w:rPr>
          </w:rPrChange>
        </w:rPr>
        <w:t>本</w:t>
      </w:r>
      <w:r w:rsidRPr="006664D3">
        <w:rPr>
          <w:color w:val="000000"/>
          <w:kern w:val="0"/>
          <w:rPrChange w:id="196" w:author="Hosoda Go（細田 剛）" w:date="2020-04-28T17:44:00Z">
            <w:rPr>
              <w:color w:val="000000"/>
              <w:kern w:val="0"/>
            </w:rPr>
          </w:rPrChange>
        </w:rPr>
        <w:t>件アプリは、</w:t>
      </w:r>
      <w:r w:rsidR="00275BBA" w:rsidRPr="006664D3">
        <w:rPr>
          <w:rFonts w:hint="eastAsia"/>
          <w:color w:val="000000"/>
          <w:kern w:val="0"/>
          <w:rPrChange w:id="197" w:author="Hosoda Go（細田 剛）" w:date="2020-04-28T17:44:00Z">
            <w:rPr>
              <w:rFonts w:hint="eastAsia"/>
              <w:color w:val="000000"/>
              <w:kern w:val="0"/>
            </w:rPr>
          </w:rPrChange>
        </w:rPr>
        <w:t>上記</w:t>
      </w:r>
      <w:r w:rsidRPr="006664D3">
        <w:rPr>
          <w:color w:val="000000"/>
          <w:kern w:val="0"/>
          <w:rPrChange w:id="198" w:author="Hosoda Go（細田 剛）" w:date="2020-04-28T17:44:00Z">
            <w:rPr>
              <w:color w:val="000000"/>
              <w:kern w:val="0"/>
            </w:rPr>
          </w:rPrChange>
        </w:rPr>
        <w:t>の性能</w:t>
      </w:r>
      <w:r w:rsidR="00B00EA9" w:rsidRPr="006664D3">
        <w:rPr>
          <w:rFonts w:hint="eastAsia"/>
          <w:color w:val="000000"/>
          <w:kern w:val="0"/>
          <w:rPrChange w:id="199" w:author="Hosoda Go（細田 剛）" w:date="2020-04-28T17:44:00Z">
            <w:rPr>
              <w:rFonts w:hint="eastAsia"/>
              <w:color w:val="000000"/>
              <w:kern w:val="0"/>
            </w:rPr>
          </w:rPrChange>
        </w:rPr>
        <w:t>に</w:t>
      </w:r>
      <w:r w:rsidRPr="006664D3">
        <w:rPr>
          <w:color w:val="000000"/>
          <w:kern w:val="0"/>
          <w:rPrChange w:id="200" w:author="Hosoda Go（細田 剛）" w:date="2020-04-28T17:44:00Z">
            <w:rPr>
              <w:color w:val="000000"/>
              <w:kern w:val="0"/>
            </w:rPr>
          </w:rPrChange>
        </w:rPr>
        <w:t>よって影響を受けることがあります。</w:t>
      </w:r>
      <w:r w:rsidRPr="006664D3">
        <w:rPr>
          <w:rFonts w:hint="eastAsia"/>
          <w:color w:val="000000"/>
          <w:kern w:val="0"/>
          <w:rPrChange w:id="201" w:author="Hosoda Go（細田 剛）" w:date="2020-04-28T17:44:00Z">
            <w:rPr>
              <w:rFonts w:hint="eastAsia"/>
              <w:color w:val="000000"/>
              <w:kern w:val="0"/>
            </w:rPr>
          </w:rPrChange>
        </w:rPr>
        <w:t>本件</w:t>
      </w:r>
      <w:r w:rsidR="00932450" w:rsidRPr="006664D3">
        <w:rPr>
          <w:rFonts w:hint="eastAsia"/>
          <w:color w:val="000000"/>
          <w:kern w:val="0"/>
          <w:rPrChange w:id="202" w:author="Hosoda Go（細田 剛）" w:date="2020-04-28T17:44:00Z">
            <w:rPr>
              <w:rFonts w:hint="eastAsia"/>
              <w:color w:val="000000"/>
              <w:kern w:val="0"/>
            </w:rPr>
          </w:rPrChange>
        </w:rPr>
        <w:t>アプリ</w:t>
      </w:r>
      <w:r w:rsidRPr="006664D3">
        <w:rPr>
          <w:color w:val="000000"/>
          <w:kern w:val="0"/>
          <w:rPrChange w:id="203" w:author="Hosoda Go（細田 剛）" w:date="2020-04-28T17:44:00Z">
            <w:rPr>
              <w:color w:val="000000"/>
              <w:kern w:val="0"/>
            </w:rPr>
          </w:rPrChange>
        </w:rPr>
        <w:t>にアクセスするには本件アプリの最新バージョンが推奨され、また特定の取引もしくは機能にも最新バージョンが要求されることがあります。これらの</w:t>
      </w:r>
      <w:r w:rsidRPr="006664D3">
        <w:rPr>
          <w:rFonts w:hint="eastAsia"/>
          <w:color w:val="000000"/>
          <w:kern w:val="0"/>
          <w:rPrChange w:id="204" w:author="Hosoda Go（細田 剛）" w:date="2020-04-28T17:44:00Z">
            <w:rPr>
              <w:rFonts w:hint="eastAsia"/>
              <w:color w:val="000000"/>
              <w:kern w:val="0"/>
            </w:rPr>
          </w:rPrChange>
        </w:rPr>
        <w:t>要件</w:t>
      </w:r>
      <w:r w:rsidRPr="006664D3">
        <w:rPr>
          <w:color w:val="000000"/>
          <w:kern w:val="0"/>
          <w:rPrChange w:id="205" w:author="Hosoda Go（細田 剛）" w:date="2020-04-28T17:44:00Z">
            <w:rPr>
              <w:color w:val="000000"/>
              <w:kern w:val="0"/>
            </w:rPr>
          </w:rPrChange>
        </w:rPr>
        <w:t xml:space="preserve">（随時変更されます）は利用者の責任であることに同意していただきます。 </w:t>
      </w:r>
      <w:r w:rsidRPr="006664D3">
        <w:rPr>
          <w:rFonts w:hint="eastAsia"/>
          <w:color w:val="000000"/>
          <w:kern w:val="0"/>
          <w:rPrChange w:id="206" w:author="Hosoda Go（細田 剛）" w:date="2020-04-28T17:44:00Z">
            <w:rPr>
              <w:rFonts w:hint="eastAsia"/>
              <w:color w:val="000000"/>
              <w:kern w:val="0"/>
            </w:rPr>
          </w:rPrChange>
        </w:rPr>
        <w:t>本件アプリは他のいかなるの製品の一部で</w:t>
      </w:r>
      <w:r w:rsidR="00275BBA" w:rsidRPr="006664D3">
        <w:rPr>
          <w:rFonts w:hint="eastAsia"/>
          <w:color w:val="000000"/>
          <w:kern w:val="0"/>
          <w:rPrChange w:id="207" w:author="Hosoda Go（細田 剛）" w:date="2020-04-28T17:44:00Z">
            <w:rPr>
              <w:rFonts w:hint="eastAsia"/>
              <w:color w:val="000000"/>
              <w:kern w:val="0"/>
            </w:rPr>
          </w:rPrChange>
        </w:rPr>
        <w:t>も</w:t>
      </w:r>
      <w:r w:rsidRPr="006664D3">
        <w:rPr>
          <w:rFonts w:hint="eastAsia"/>
          <w:color w:val="000000"/>
          <w:kern w:val="0"/>
          <w:rPrChange w:id="208" w:author="Hosoda Go（細田 剛）" w:date="2020-04-28T17:44:00Z">
            <w:rPr>
              <w:rFonts w:hint="eastAsia"/>
              <w:color w:val="000000"/>
              <w:kern w:val="0"/>
            </w:rPr>
          </w:rPrChange>
        </w:rPr>
        <w:t>なく、他の製品を購入または入手したとしても本件アプリへのアクセスを保証するものではありません。</w:t>
      </w:r>
    </w:p>
    <w:p w14:paraId="2C0FDCBA" w14:textId="13DAFD86" w:rsidR="00F05DD5" w:rsidRPr="006664D3" w:rsidRDefault="00F05DD5" w:rsidP="0012480C">
      <w:pPr>
        <w:jc w:val="both"/>
        <w:rPr>
          <w:color w:val="000000"/>
          <w:kern w:val="0"/>
          <w:rPrChange w:id="209" w:author="Hosoda Go（細田 剛）" w:date="2020-04-28T17:44:00Z">
            <w:rPr>
              <w:color w:val="000000"/>
              <w:kern w:val="0"/>
              <w:highlight w:val="yellow"/>
            </w:rPr>
          </w:rPrChange>
        </w:rPr>
      </w:pPr>
      <w:r w:rsidRPr="006664D3">
        <w:rPr>
          <w:rFonts w:hint="eastAsia"/>
          <w:color w:val="000000"/>
          <w:kern w:val="0"/>
          <w:rPrChange w:id="210" w:author="Hosoda Go（細田 剛）" w:date="2020-04-28T17:44:00Z">
            <w:rPr>
              <w:rFonts w:hint="eastAsia"/>
              <w:color w:val="000000"/>
              <w:kern w:val="0"/>
              <w:highlight w:val="yellow"/>
            </w:rPr>
          </w:rPrChange>
        </w:rPr>
        <w:t>利用者は本件アプリを使用するにあたり、以下の</w:t>
      </w:r>
      <w:r w:rsidR="009004DC" w:rsidRPr="006664D3">
        <w:rPr>
          <w:rFonts w:hint="eastAsia"/>
          <w:color w:val="000000"/>
          <w:kern w:val="0"/>
          <w:rPrChange w:id="211" w:author="Hosoda Go（細田 剛）" w:date="2020-04-28T17:44:00Z">
            <w:rPr>
              <w:rFonts w:hint="eastAsia"/>
              <w:color w:val="000000"/>
              <w:kern w:val="0"/>
              <w:highlight w:val="yellow"/>
            </w:rPr>
          </w:rPrChange>
        </w:rPr>
        <w:t>使用上の制限・注意</w:t>
      </w:r>
      <w:r w:rsidR="00DE0D76" w:rsidRPr="006664D3">
        <w:rPr>
          <w:rFonts w:hint="eastAsia"/>
          <w:color w:val="000000"/>
          <w:kern w:val="0"/>
          <w:rPrChange w:id="212" w:author="Hosoda Go（細田 剛）" w:date="2020-04-28T17:44:00Z">
            <w:rPr>
              <w:rFonts w:hint="eastAsia"/>
              <w:color w:val="000000"/>
              <w:kern w:val="0"/>
              <w:highlight w:val="yellow"/>
            </w:rPr>
          </w:rPrChange>
        </w:rPr>
        <w:t>事項</w:t>
      </w:r>
      <w:r w:rsidRPr="006664D3">
        <w:rPr>
          <w:rFonts w:hint="eastAsia"/>
          <w:color w:val="000000"/>
          <w:kern w:val="0"/>
          <w:rPrChange w:id="213" w:author="Hosoda Go（細田 剛）" w:date="2020-04-28T17:44:00Z">
            <w:rPr>
              <w:rFonts w:hint="eastAsia"/>
              <w:color w:val="000000"/>
              <w:kern w:val="0"/>
              <w:highlight w:val="yellow"/>
            </w:rPr>
          </w:rPrChange>
        </w:rPr>
        <w:t>に同意します。</w:t>
      </w:r>
    </w:p>
    <w:p w14:paraId="408617DD" w14:textId="0D8CCFC6" w:rsidR="005A4C75" w:rsidRPr="006664D3" w:rsidRDefault="00F05DD5" w:rsidP="00DA0160">
      <w:pPr>
        <w:ind w:leftChars="200" w:left="735" w:hangingChars="150" w:hanging="315"/>
        <w:jc w:val="both"/>
        <w:rPr>
          <w:color w:val="000000"/>
          <w:kern w:val="0"/>
          <w:rPrChange w:id="214" w:author="Hosoda Go（細田 剛）" w:date="2020-04-28T17:44:00Z">
            <w:rPr>
              <w:color w:val="000000"/>
              <w:kern w:val="0"/>
              <w:highlight w:val="yellow"/>
            </w:rPr>
          </w:rPrChange>
        </w:rPr>
      </w:pPr>
      <w:r w:rsidRPr="006664D3">
        <w:rPr>
          <w:color w:val="000000"/>
          <w:kern w:val="0"/>
          <w:rPrChange w:id="215" w:author="Hosoda Go（細田 剛）" w:date="2020-04-28T17:44:00Z">
            <w:rPr>
              <w:color w:val="000000"/>
              <w:kern w:val="0"/>
              <w:highlight w:val="yellow"/>
            </w:rPr>
          </w:rPrChange>
        </w:rPr>
        <w:t>a</w:t>
      </w:r>
      <w:r w:rsidRPr="006664D3">
        <w:rPr>
          <w:rFonts w:hint="eastAsia"/>
          <w:color w:val="000000"/>
          <w:kern w:val="0"/>
          <w:rPrChange w:id="216" w:author="Hosoda Go（細田 剛）" w:date="2020-04-28T17:44:00Z">
            <w:rPr>
              <w:rFonts w:hint="eastAsia"/>
              <w:color w:val="000000"/>
              <w:kern w:val="0"/>
              <w:highlight w:val="yellow"/>
            </w:rPr>
          </w:rPrChange>
        </w:rPr>
        <w:t>．本件アプリの一部の機能を</w:t>
      </w:r>
      <w:r w:rsidR="00DE0D76" w:rsidRPr="006664D3">
        <w:rPr>
          <w:rFonts w:hint="eastAsia"/>
          <w:color w:val="000000"/>
          <w:kern w:val="0"/>
          <w:rPrChange w:id="217" w:author="Hosoda Go（細田 剛）" w:date="2020-04-28T17:44:00Z">
            <w:rPr>
              <w:rFonts w:hint="eastAsia"/>
              <w:color w:val="000000"/>
              <w:kern w:val="0"/>
              <w:highlight w:val="yellow"/>
            </w:rPr>
          </w:rPrChange>
        </w:rPr>
        <w:t>使用</w:t>
      </w:r>
      <w:r w:rsidRPr="006664D3">
        <w:rPr>
          <w:rFonts w:hint="eastAsia"/>
          <w:color w:val="000000"/>
          <w:kern w:val="0"/>
          <w:rPrChange w:id="218" w:author="Hosoda Go（細田 剛）" w:date="2020-04-28T17:44:00Z">
            <w:rPr>
              <w:rFonts w:hint="eastAsia"/>
              <w:color w:val="000000"/>
              <w:kern w:val="0"/>
              <w:highlight w:val="yellow"/>
            </w:rPr>
          </w:rPrChange>
        </w:rPr>
        <w:t>いただく</w:t>
      </w:r>
      <w:r w:rsidR="00DE0D76" w:rsidRPr="006664D3">
        <w:rPr>
          <w:rFonts w:hint="eastAsia"/>
          <w:color w:val="000000"/>
          <w:kern w:val="0"/>
          <w:rPrChange w:id="219" w:author="Hosoda Go（細田 剛）" w:date="2020-04-28T17:44:00Z">
            <w:rPr>
              <w:rFonts w:hint="eastAsia"/>
              <w:color w:val="000000"/>
              <w:kern w:val="0"/>
              <w:highlight w:val="yellow"/>
            </w:rPr>
          </w:rPrChange>
        </w:rPr>
        <w:t>ため</w:t>
      </w:r>
      <w:r w:rsidRPr="006664D3">
        <w:rPr>
          <w:rFonts w:hint="eastAsia"/>
          <w:color w:val="000000"/>
          <w:kern w:val="0"/>
          <w:rPrChange w:id="220" w:author="Hosoda Go（細田 剛）" w:date="2020-04-28T17:44:00Z">
            <w:rPr>
              <w:rFonts w:hint="eastAsia"/>
              <w:color w:val="000000"/>
              <w:kern w:val="0"/>
              <w:highlight w:val="yellow"/>
            </w:rPr>
          </w:rPrChange>
        </w:rPr>
        <w:t>には、本件アプリと対応機器とを</w:t>
      </w:r>
      <w:r w:rsidR="00981DB0" w:rsidRPr="006664D3">
        <w:rPr>
          <w:rFonts w:hint="eastAsia"/>
          <w:color w:val="000000"/>
          <w:kern w:val="0"/>
          <w:rPrChange w:id="221" w:author="Hosoda Go（細田 剛）" w:date="2020-04-28T17:44:00Z">
            <w:rPr>
              <w:rFonts w:hint="eastAsia"/>
              <w:color w:val="000000"/>
              <w:kern w:val="0"/>
              <w:highlight w:val="yellow"/>
            </w:rPr>
          </w:rPrChange>
        </w:rPr>
        <w:t>Wi</w:t>
      </w:r>
      <w:r w:rsidR="00981DB0" w:rsidRPr="006664D3">
        <w:rPr>
          <w:color w:val="000000"/>
          <w:kern w:val="0"/>
          <w:rPrChange w:id="222" w:author="Hosoda Go（細田 剛）" w:date="2020-04-28T17:44:00Z">
            <w:rPr>
              <w:color w:val="000000"/>
              <w:kern w:val="0"/>
              <w:highlight w:val="yellow"/>
            </w:rPr>
          </w:rPrChange>
        </w:rPr>
        <w:t>-</w:t>
      </w:r>
      <w:r w:rsidR="00981DB0" w:rsidRPr="006664D3">
        <w:rPr>
          <w:rFonts w:hint="eastAsia"/>
          <w:color w:val="000000"/>
          <w:kern w:val="0"/>
          <w:rPrChange w:id="223" w:author="Hosoda Go（細田 剛）" w:date="2020-04-28T17:44:00Z">
            <w:rPr>
              <w:rFonts w:hint="eastAsia"/>
              <w:color w:val="000000"/>
              <w:kern w:val="0"/>
              <w:highlight w:val="yellow"/>
            </w:rPr>
          </w:rPrChange>
        </w:rPr>
        <w:t>Fi</w:t>
      </w:r>
      <w:r w:rsidRPr="006664D3">
        <w:rPr>
          <w:rFonts w:hint="eastAsia"/>
          <w:color w:val="000000"/>
          <w:kern w:val="0"/>
          <w:rPrChange w:id="224" w:author="Hosoda Go（細田 剛）" w:date="2020-04-28T17:44:00Z">
            <w:rPr>
              <w:rFonts w:hint="eastAsia"/>
              <w:color w:val="000000"/>
              <w:kern w:val="0"/>
              <w:highlight w:val="yellow"/>
            </w:rPr>
          </w:rPrChange>
        </w:rPr>
        <w:t>接続</w:t>
      </w:r>
      <w:r w:rsidR="00981DB0" w:rsidRPr="006664D3">
        <w:rPr>
          <w:rFonts w:hint="eastAsia"/>
          <w:color w:val="000000"/>
          <w:kern w:val="0"/>
          <w:rPrChange w:id="225" w:author="Hosoda Go（細田 剛）" w:date="2020-04-28T17:44:00Z">
            <w:rPr>
              <w:rFonts w:hint="eastAsia"/>
              <w:color w:val="000000"/>
              <w:kern w:val="0"/>
              <w:highlight w:val="yellow"/>
            </w:rPr>
          </w:rPrChange>
        </w:rPr>
        <w:t>する</w:t>
      </w:r>
      <w:r w:rsidRPr="006664D3">
        <w:rPr>
          <w:rFonts w:hint="eastAsia"/>
          <w:color w:val="000000"/>
          <w:kern w:val="0"/>
          <w:rPrChange w:id="226" w:author="Hosoda Go（細田 剛）" w:date="2020-04-28T17:44:00Z">
            <w:rPr>
              <w:rFonts w:hint="eastAsia"/>
              <w:color w:val="000000"/>
              <w:kern w:val="0"/>
              <w:highlight w:val="yellow"/>
            </w:rPr>
          </w:rPrChange>
        </w:rPr>
        <w:t>必要があります。</w:t>
      </w:r>
    </w:p>
    <w:p w14:paraId="424E344B" w14:textId="08E3AB75" w:rsidR="005D208E" w:rsidRPr="006664D3" w:rsidRDefault="003077ED" w:rsidP="0012480C">
      <w:pPr>
        <w:ind w:leftChars="200" w:left="735" w:hangingChars="150" w:hanging="315"/>
        <w:jc w:val="both"/>
        <w:rPr>
          <w:color w:val="000000"/>
          <w:kern w:val="0"/>
          <w:rPrChange w:id="227" w:author="Hosoda Go（細田 剛）" w:date="2020-04-28T17:44:00Z">
            <w:rPr>
              <w:color w:val="000000"/>
              <w:kern w:val="0"/>
            </w:rPr>
          </w:rPrChange>
        </w:rPr>
      </w:pPr>
      <w:r w:rsidRPr="006664D3">
        <w:rPr>
          <w:color w:val="000000"/>
          <w:kern w:val="0"/>
          <w:rPrChange w:id="228" w:author="Hosoda Go（細田 剛）" w:date="2020-04-28T17:44:00Z">
            <w:rPr>
              <w:color w:val="000000"/>
              <w:kern w:val="0"/>
              <w:highlight w:val="yellow"/>
            </w:rPr>
          </w:rPrChange>
        </w:rPr>
        <w:t>b</w:t>
      </w:r>
      <w:r w:rsidR="005D208E" w:rsidRPr="006664D3">
        <w:rPr>
          <w:color w:val="000000"/>
          <w:kern w:val="0"/>
          <w:rPrChange w:id="229" w:author="Hosoda Go（細田 剛）" w:date="2020-04-28T17:44:00Z">
            <w:rPr>
              <w:color w:val="000000"/>
              <w:kern w:val="0"/>
              <w:highlight w:val="yellow"/>
            </w:rPr>
          </w:rPrChange>
        </w:rPr>
        <w:t>.</w:t>
      </w:r>
      <w:r w:rsidRPr="006664D3">
        <w:rPr>
          <w:rFonts w:hint="eastAsia"/>
          <w:color w:val="000000"/>
          <w:kern w:val="0"/>
          <w:rPrChange w:id="230" w:author="Hosoda Go（細田 剛）" w:date="2020-04-28T17:44:00Z">
            <w:rPr>
              <w:rFonts w:hint="eastAsia"/>
              <w:color w:val="000000"/>
              <w:kern w:val="0"/>
              <w:highlight w:val="yellow"/>
            </w:rPr>
          </w:rPrChange>
        </w:rPr>
        <w:t xml:space="preserve"> </w:t>
      </w:r>
      <w:r w:rsidR="00981DB0" w:rsidRPr="006664D3">
        <w:rPr>
          <w:rFonts w:hint="eastAsia"/>
          <w:color w:val="000000"/>
          <w:kern w:val="0"/>
          <w:rPrChange w:id="231" w:author="Hosoda Go（細田 剛）" w:date="2020-04-28T17:44:00Z">
            <w:rPr>
              <w:rFonts w:hint="eastAsia"/>
              <w:color w:val="000000"/>
              <w:kern w:val="0"/>
              <w:highlight w:val="yellow"/>
            </w:rPr>
          </w:rPrChange>
        </w:rPr>
        <w:t>対応機器で録画した画像</w:t>
      </w:r>
      <w:r w:rsidRPr="006664D3">
        <w:rPr>
          <w:rFonts w:hint="eastAsia"/>
          <w:color w:val="000000"/>
          <w:kern w:val="0"/>
          <w:rPrChange w:id="232" w:author="Hosoda Go（細田 剛）" w:date="2020-04-28T17:44:00Z">
            <w:rPr>
              <w:rFonts w:hint="eastAsia"/>
              <w:color w:val="000000"/>
              <w:kern w:val="0"/>
              <w:highlight w:val="yellow"/>
            </w:rPr>
          </w:rPrChange>
        </w:rPr>
        <w:t>または</w:t>
      </w:r>
      <w:r w:rsidR="00981DB0" w:rsidRPr="006664D3">
        <w:rPr>
          <w:rFonts w:hint="eastAsia"/>
          <w:color w:val="000000"/>
          <w:kern w:val="0"/>
          <w:rPrChange w:id="233" w:author="Hosoda Go（細田 剛）" w:date="2020-04-28T17:44:00Z">
            <w:rPr>
              <w:rFonts w:hint="eastAsia"/>
              <w:color w:val="000000"/>
              <w:kern w:val="0"/>
              <w:highlight w:val="yellow"/>
            </w:rPr>
          </w:rPrChange>
        </w:rPr>
        <w:t>動画をSNSその他インターネット上にアップロードする場合、</w:t>
      </w:r>
      <w:r w:rsidR="006B3C26" w:rsidRPr="006664D3">
        <w:rPr>
          <w:rFonts w:hint="eastAsia"/>
          <w:color w:val="000000"/>
          <w:kern w:val="0"/>
          <w:rPrChange w:id="234" w:author="Hosoda Go（細田 剛）" w:date="2020-04-28T17:44:00Z">
            <w:rPr>
              <w:rFonts w:hint="eastAsia"/>
              <w:color w:val="000000"/>
              <w:kern w:val="0"/>
              <w:highlight w:val="yellow"/>
            </w:rPr>
          </w:rPrChange>
        </w:rPr>
        <w:t>利用者は</w:t>
      </w:r>
      <w:r w:rsidR="00981DB0" w:rsidRPr="006664D3">
        <w:rPr>
          <w:rFonts w:hint="eastAsia"/>
          <w:color w:val="000000"/>
          <w:kern w:val="0"/>
          <w:rPrChange w:id="235" w:author="Hosoda Go（細田 剛）" w:date="2020-04-28T17:44:00Z">
            <w:rPr>
              <w:rFonts w:hint="eastAsia"/>
              <w:color w:val="000000"/>
              <w:kern w:val="0"/>
              <w:highlight w:val="yellow"/>
            </w:rPr>
          </w:rPrChange>
        </w:rPr>
        <w:t>当該画像</w:t>
      </w:r>
      <w:r w:rsidRPr="006664D3">
        <w:rPr>
          <w:rFonts w:hint="eastAsia"/>
          <w:color w:val="000000"/>
          <w:kern w:val="0"/>
          <w:rPrChange w:id="236" w:author="Hosoda Go（細田 剛）" w:date="2020-04-28T17:44:00Z">
            <w:rPr>
              <w:rFonts w:hint="eastAsia"/>
              <w:color w:val="000000"/>
              <w:kern w:val="0"/>
              <w:highlight w:val="yellow"/>
            </w:rPr>
          </w:rPrChange>
        </w:rPr>
        <w:t>または</w:t>
      </w:r>
      <w:r w:rsidR="00981DB0" w:rsidRPr="006664D3">
        <w:rPr>
          <w:rFonts w:hint="eastAsia"/>
          <w:color w:val="000000"/>
          <w:kern w:val="0"/>
          <w:rPrChange w:id="237" w:author="Hosoda Go（細田 剛）" w:date="2020-04-28T17:44:00Z">
            <w:rPr>
              <w:rFonts w:hint="eastAsia"/>
              <w:color w:val="000000"/>
              <w:kern w:val="0"/>
              <w:highlight w:val="yellow"/>
            </w:rPr>
          </w:rPrChange>
        </w:rPr>
        <w:t>動画が第三者の</w:t>
      </w:r>
      <w:r w:rsidRPr="006664D3">
        <w:rPr>
          <w:rFonts w:hint="eastAsia"/>
          <w:color w:val="000000"/>
          <w:kern w:val="0"/>
          <w:rPrChange w:id="238" w:author="Hosoda Go（細田 剛）" w:date="2020-04-28T17:44:00Z">
            <w:rPr>
              <w:rFonts w:hint="eastAsia"/>
              <w:color w:val="000000"/>
              <w:kern w:val="0"/>
              <w:highlight w:val="yellow"/>
            </w:rPr>
          </w:rPrChange>
        </w:rPr>
        <w:t>個人情報または</w:t>
      </w:r>
      <w:r w:rsidR="00981DB0" w:rsidRPr="006664D3">
        <w:rPr>
          <w:rFonts w:hint="eastAsia"/>
          <w:color w:val="000000"/>
          <w:kern w:val="0"/>
          <w:rPrChange w:id="239" w:author="Hosoda Go（細田 剛）" w:date="2020-04-28T17:44:00Z">
            <w:rPr>
              <w:rFonts w:hint="eastAsia"/>
              <w:color w:val="000000"/>
              <w:kern w:val="0"/>
              <w:highlight w:val="yellow"/>
            </w:rPr>
          </w:rPrChange>
        </w:rPr>
        <w:t>プライバシーを</w:t>
      </w:r>
      <w:r w:rsidRPr="006664D3">
        <w:rPr>
          <w:rFonts w:hint="eastAsia"/>
          <w:color w:val="000000"/>
          <w:kern w:val="0"/>
          <w:rPrChange w:id="240" w:author="Hosoda Go（細田 剛）" w:date="2020-04-28T17:44:00Z">
            <w:rPr>
              <w:rFonts w:hint="eastAsia"/>
              <w:color w:val="000000"/>
              <w:kern w:val="0"/>
              <w:highlight w:val="yellow"/>
            </w:rPr>
          </w:rPrChange>
        </w:rPr>
        <w:t>侵害しないよう十分に注意するものとします。</w:t>
      </w:r>
      <w:r w:rsidR="00CE4E6F" w:rsidRPr="006664D3">
        <w:rPr>
          <w:rFonts w:hint="eastAsia"/>
          <w:color w:val="000000"/>
          <w:kern w:val="0"/>
          <w:rPrChange w:id="241" w:author="Hosoda Go（細田 剛）" w:date="2020-04-28T17:44:00Z">
            <w:rPr>
              <w:rFonts w:hint="eastAsia"/>
              <w:color w:val="000000"/>
              <w:kern w:val="0"/>
              <w:highlight w:val="yellow"/>
            </w:rPr>
          </w:rPrChange>
        </w:rPr>
        <w:t>第三者の個人情報またはプライバシー情報等をアップロードする行為は国によって違法な場合があります。</w:t>
      </w:r>
      <w:r w:rsidR="00DF192F" w:rsidRPr="006664D3">
        <w:rPr>
          <w:rFonts w:hint="eastAsia"/>
          <w:color w:val="000000"/>
          <w:kern w:val="0"/>
          <w:rPrChange w:id="242" w:author="Hosoda Go（細田 剛）" w:date="2020-04-28T17:44:00Z">
            <w:rPr>
              <w:rFonts w:hint="eastAsia"/>
              <w:color w:val="000000"/>
              <w:kern w:val="0"/>
              <w:highlight w:val="yellow"/>
            </w:rPr>
          </w:rPrChange>
        </w:rPr>
        <w:t>なお</w:t>
      </w:r>
      <w:r w:rsidR="00CE4E6F" w:rsidRPr="006664D3">
        <w:rPr>
          <w:rFonts w:hint="eastAsia"/>
          <w:color w:val="000000"/>
          <w:kern w:val="0"/>
          <w:rPrChange w:id="243" w:author="Hosoda Go（細田 剛）" w:date="2020-04-28T17:44:00Z">
            <w:rPr>
              <w:rFonts w:hint="eastAsia"/>
              <w:color w:val="000000"/>
              <w:kern w:val="0"/>
              <w:highlight w:val="yellow"/>
            </w:rPr>
          </w:rPrChange>
        </w:rPr>
        <w:t>、</w:t>
      </w:r>
      <w:r w:rsidR="00DF192F" w:rsidRPr="006664D3">
        <w:rPr>
          <w:rFonts w:hint="eastAsia"/>
          <w:color w:val="000000"/>
          <w:kern w:val="0"/>
          <w:rPrChange w:id="244" w:author="Hosoda Go（細田 剛）" w:date="2020-04-28T17:44:00Z">
            <w:rPr>
              <w:rFonts w:hint="eastAsia"/>
              <w:color w:val="000000"/>
              <w:kern w:val="0"/>
              <w:highlight w:val="yellow"/>
            </w:rPr>
          </w:rPrChange>
        </w:rPr>
        <w:t>当社は利用者がアップロードした画像または写真に起因して生じた事項に関して一切の責任を負</w:t>
      </w:r>
      <w:r w:rsidR="003C0418" w:rsidRPr="006664D3">
        <w:rPr>
          <w:rFonts w:hint="eastAsia"/>
          <w:color w:val="000000"/>
          <w:kern w:val="0"/>
          <w:rPrChange w:id="245" w:author="Hosoda Go（細田 剛）" w:date="2020-04-28T17:44:00Z">
            <w:rPr>
              <w:rFonts w:hint="eastAsia"/>
              <w:color w:val="000000"/>
              <w:kern w:val="0"/>
              <w:highlight w:val="yellow"/>
            </w:rPr>
          </w:rPrChange>
        </w:rPr>
        <w:t>いかねます。</w:t>
      </w:r>
      <w:r w:rsidR="006B3C26" w:rsidRPr="006664D3">
        <w:rPr>
          <w:rFonts w:hint="eastAsia"/>
          <w:color w:val="000000"/>
          <w:kern w:val="0"/>
          <w:rPrChange w:id="246" w:author="Hosoda Go（細田 剛）" w:date="2020-04-28T17:44:00Z">
            <w:rPr>
              <w:rFonts w:hint="eastAsia"/>
              <w:color w:val="000000"/>
              <w:kern w:val="0"/>
              <w:highlight w:val="yellow"/>
            </w:rPr>
          </w:rPrChange>
        </w:rPr>
        <w:t>利用者は</w:t>
      </w:r>
      <w:r w:rsidR="003C0418" w:rsidRPr="006664D3">
        <w:rPr>
          <w:rFonts w:hint="eastAsia"/>
          <w:color w:val="000000"/>
          <w:kern w:val="0"/>
          <w:rPrChange w:id="247" w:author="Hosoda Go（細田 剛）" w:date="2020-04-28T17:44:00Z">
            <w:rPr>
              <w:rFonts w:hint="eastAsia"/>
              <w:color w:val="000000"/>
              <w:kern w:val="0"/>
              <w:highlight w:val="yellow"/>
            </w:rPr>
          </w:rPrChange>
        </w:rPr>
        <w:t>個人情報</w:t>
      </w:r>
      <w:r w:rsidR="006B3C26" w:rsidRPr="006664D3">
        <w:rPr>
          <w:rFonts w:hint="eastAsia"/>
          <w:color w:val="000000"/>
          <w:kern w:val="0"/>
          <w:rPrChange w:id="248" w:author="Hosoda Go（細田 剛）" w:date="2020-04-28T17:44:00Z">
            <w:rPr>
              <w:rFonts w:hint="eastAsia"/>
              <w:color w:val="000000"/>
              <w:kern w:val="0"/>
              <w:highlight w:val="yellow"/>
            </w:rPr>
          </w:rPrChange>
        </w:rPr>
        <w:t>または</w:t>
      </w:r>
      <w:r w:rsidR="003C0418" w:rsidRPr="006664D3">
        <w:rPr>
          <w:rFonts w:hint="eastAsia"/>
          <w:color w:val="000000"/>
          <w:kern w:val="0"/>
          <w:rPrChange w:id="249" w:author="Hosoda Go（細田 剛）" w:date="2020-04-28T17:44:00Z">
            <w:rPr>
              <w:rFonts w:hint="eastAsia"/>
              <w:color w:val="000000"/>
              <w:kern w:val="0"/>
              <w:highlight w:val="yellow"/>
            </w:rPr>
          </w:rPrChange>
        </w:rPr>
        <w:t>プライバシー侵害に起因して生じた一切の紛争について利用者が自己</w:t>
      </w:r>
      <w:r w:rsidR="006B3C26" w:rsidRPr="006664D3">
        <w:rPr>
          <w:rFonts w:hint="eastAsia"/>
          <w:color w:val="000000"/>
          <w:kern w:val="0"/>
          <w:rPrChange w:id="250" w:author="Hosoda Go（細田 剛）" w:date="2020-04-28T17:44:00Z">
            <w:rPr>
              <w:rFonts w:hint="eastAsia"/>
              <w:color w:val="000000"/>
              <w:kern w:val="0"/>
              <w:highlight w:val="yellow"/>
            </w:rPr>
          </w:rPrChange>
        </w:rPr>
        <w:t>の</w:t>
      </w:r>
      <w:r w:rsidR="003C0418" w:rsidRPr="006664D3">
        <w:rPr>
          <w:rFonts w:hint="eastAsia"/>
          <w:color w:val="000000"/>
          <w:kern w:val="0"/>
          <w:rPrChange w:id="251" w:author="Hosoda Go（細田 剛）" w:date="2020-04-28T17:44:00Z">
            <w:rPr>
              <w:rFonts w:hint="eastAsia"/>
              <w:color w:val="000000"/>
              <w:kern w:val="0"/>
              <w:highlight w:val="yellow"/>
            </w:rPr>
          </w:rPrChange>
        </w:rPr>
        <w:t>責任において解決することに同意するものとします。</w:t>
      </w:r>
    </w:p>
    <w:p w14:paraId="34EFB7D1" w14:textId="6A824CEC" w:rsidR="00414826" w:rsidRPr="006664D3" w:rsidRDefault="00414826">
      <w:pPr>
        <w:ind w:leftChars="200" w:left="735" w:hangingChars="150" w:hanging="315"/>
        <w:jc w:val="both"/>
        <w:rPr>
          <w:color w:val="000000"/>
          <w:kern w:val="0"/>
          <w:rPrChange w:id="252" w:author="Hosoda Go（細田 剛）" w:date="2020-04-28T17:44:00Z">
            <w:rPr>
              <w:color w:val="000000"/>
              <w:kern w:val="0"/>
            </w:rPr>
          </w:rPrChange>
        </w:rPr>
      </w:pPr>
      <w:bookmarkStart w:id="253" w:name="_Hlk37777300"/>
      <w:r w:rsidRPr="006664D3">
        <w:rPr>
          <w:color w:val="000000"/>
          <w:kern w:val="0"/>
          <w:rPrChange w:id="254" w:author="Hosoda Go（細田 剛）" w:date="2020-04-28T17:44:00Z">
            <w:rPr>
              <w:color w:val="000000"/>
              <w:kern w:val="0"/>
              <w:highlight w:val="yellow"/>
            </w:rPr>
          </w:rPrChange>
        </w:rPr>
        <w:t xml:space="preserve">c. </w:t>
      </w:r>
      <w:r w:rsidRPr="006664D3">
        <w:rPr>
          <w:rFonts w:hint="eastAsia"/>
          <w:color w:val="000000"/>
          <w:kern w:val="0"/>
          <w:rPrChange w:id="255" w:author="Hosoda Go（細田 剛）" w:date="2020-04-28T17:44:00Z">
            <w:rPr>
              <w:rFonts w:hint="eastAsia"/>
              <w:color w:val="000000"/>
              <w:kern w:val="0"/>
              <w:highlight w:val="yellow"/>
            </w:rPr>
          </w:rPrChange>
        </w:rPr>
        <w:t>利用者は本件アプリを利用して</w:t>
      </w:r>
      <w:r w:rsidRPr="006664D3">
        <w:rPr>
          <w:color w:val="000000"/>
          <w:kern w:val="0"/>
          <w:rPrChange w:id="256" w:author="Hosoda Go（細田 剛）" w:date="2020-04-28T17:44:00Z">
            <w:rPr>
              <w:color w:val="000000"/>
              <w:kern w:val="0"/>
              <w:highlight w:val="yellow"/>
            </w:rPr>
          </w:rPrChange>
        </w:rPr>
        <w:t>第三者</w:t>
      </w:r>
      <w:r w:rsidRPr="006664D3">
        <w:rPr>
          <w:rFonts w:hint="eastAsia"/>
          <w:color w:val="000000"/>
          <w:kern w:val="0"/>
          <w:rPrChange w:id="257" w:author="Hosoda Go（細田 剛）" w:date="2020-04-28T17:44:00Z">
            <w:rPr>
              <w:rFonts w:hint="eastAsia"/>
              <w:color w:val="000000"/>
              <w:kern w:val="0"/>
              <w:highlight w:val="yellow"/>
            </w:rPr>
          </w:rPrChange>
        </w:rPr>
        <w:t>が保有する</w:t>
      </w:r>
      <w:r w:rsidRPr="006664D3">
        <w:rPr>
          <w:color w:val="000000"/>
          <w:kern w:val="0"/>
          <w:rPrChange w:id="258" w:author="Hosoda Go（細田 剛）" w:date="2020-04-28T17:44:00Z">
            <w:rPr>
              <w:color w:val="000000"/>
              <w:kern w:val="0"/>
              <w:highlight w:val="yellow"/>
            </w:rPr>
          </w:rPrChange>
        </w:rPr>
        <w:t>著作権その他の知的財産権</w:t>
      </w:r>
      <w:r w:rsidRPr="006664D3">
        <w:rPr>
          <w:rFonts w:hint="eastAsia"/>
          <w:color w:val="000000"/>
          <w:kern w:val="0"/>
          <w:rPrChange w:id="259" w:author="Hosoda Go（細田 剛）" w:date="2020-04-28T17:44:00Z">
            <w:rPr>
              <w:rFonts w:hint="eastAsia"/>
              <w:color w:val="000000"/>
              <w:kern w:val="0"/>
              <w:highlight w:val="yellow"/>
            </w:rPr>
          </w:rPrChange>
        </w:rPr>
        <w:t>および財産的利益</w:t>
      </w:r>
      <w:r w:rsidRPr="006664D3">
        <w:rPr>
          <w:color w:val="000000"/>
          <w:kern w:val="0"/>
          <w:rPrChange w:id="260" w:author="Hosoda Go（細田 剛）" w:date="2020-04-28T17:44:00Z">
            <w:rPr>
              <w:color w:val="000000"/>
              <w:kern w:val="0"/>
              <w:highlight w:val="yellow"/>
            </w:rPr>
          </w:rPrChange>
        </w:rPr>
        <w:t>を侵害</w:t>
      </w:r>
      <w:r w:rsidRPr="006664D3">
        <w:rPr>
          <w:rFonts w:hint="eastAsia"/>
          <w:color w:val="000000"/>
          <w:kern w:val="0"/>
          <w:rPrChange w:id="261" w:author="Hosoda Go（細田 剛）" w:date="2020-04-28T17:44:00Z">
            <w:rPr>
              <w:rFonts w:hint="eastAsia"/>
              <w:color w:val="000000"/>
              <w:kern w:val="0"/>
              <w:highlight w:val="yellow"/>
            </w:rPr>
          </w:rPrChange>
        </w:rPr>
        <w:t>する行為を行わないものとします。なお、当社は利用者の当該侵害行為に起因して生じた事項に関して一切の責任を負いかねます。利用者は第三者の著作権その他の知的財産権または財産的利益への侵害に起因して生じた一切の紛争について利用者が自己の責任において解決することに同意するものとします。</w:t>
      </w:r>
      <w:bookmarkEnd w:id="253"/>
    </w:p>
    <w:p w14:paraId="2D225D2C" w14:textId="77777777" w:rsidR="00414826" w:rsidRPr="006664D3" w:rsidRDefault="00414826" w:rsidP="00414826">
      <w:pPr>
        <w:jc w:val="both"/>
        <w:rPr>
          <w:color w:val="000000"/>
          <w:kern w:val="0"/>
          <w:rPrChange w:id="262" w:author="Hosoda Go（細田 剛）" w:date="2020-04-28T17:44:00Z">
            <w:rPr>
              <w:color w:val="000000"/>
              <w:kern w:val="0"/>
            </w:rPr>
          </w:rPrChange>
        </w:rPr>
      </w:pPr>
    </w:p>
    <w:p w14:paraId="734E525F" w14:textId="67B530EA" w:rsidR="005A4C75" w:rsidRPr="006664D3" w:rsidRDefault="005A4C75">
      <w:pPr>
        <w:jc w:val="both"/>
        <w:rPr>
          <w:color w:val="000000"/>
          <w:kern w:val="0"/>
          <w:rPrChange w:id="263" w:author="Hosoda Go（細田 剛）" w:date="2020-04-28T17:44:00Z">
            <w:rPr>
              <w:color w:val="000000"/>
              <w:kern w:val="0"/>
            </w:rPr>
          </w:rPrChange>
        </w:rPr>
      </w:pPr>
      <w:r w:rsidRPr="006664D3">
        <w:rPr>
          <w:color w:val="000000"/>
          <w:kern w:val="0"/>
          <w:rPrChange w:id="264" w:author="Hosoda Go（細田 剛）" w:date="2020-04-28T17:44:00Z">
            <w:rPr>
              <w:color w:val="000000"/>
              <w:kern w:val="0"/>
            </w:rPr>
          </w:rPrChange>
        </w:rPr>
        <w:t>4.</w:t>
      </w:r>
      <w:r w:rsidR="00B00EA9" w:rsidRPr="006664D3">
        <w:rPr>
          <w:color w:val="000000"/>
          <w:kern w:val="0"/>
          <w:rPrChange w:id="265" w:author="Hosoda Go（細田 剛）" w:date="2020-04-28T17:44:00Z">
            <w:rPr>
              <w:color w:val="000000"/>
              <w:kern w:val="0"/>
            </w:rPr>
          </w:rPrChange>
        </w:rPr>
        <w:t xml:space="preserve"> </w:t>
      </w:r>
      <w:r w:rsidRPr="006664D3">
        <w:rPr>
          <w:rFonts w:hint="eastAsia"/>
          <w:b/>
          <w:color w:val="000000"/>
          <w:kern w:val="0"/>
          <w:u w:val="single"/>
          <w:rPrChange w:id="266" w:author="Hosoda Go（細田 剛）" w:date="2020-04-28T17:44:00Z">
            <w:rPr>
              <w:rFonts w:hint="eastAsia"/>
              <w:b/>
              <w:color w:val="000000"/>
              <w:kern w:val="0"/>
              <w:u w:val="single"/>
            </w:rPr>
          </w:rPrChange>
        </w:rPr>
        <w:t>適切な使用</w:t>
      </w:r>
      <w:r w:rsidR="00B73A10" w:rsidRPr="006664D3">
        <w:rPr>
          <w:rFonts w:hint="eastAsia"/>
          <w:b/>
          <w:color w:val="000000"/>
          <w:kern w:val="0"/>
          <w:rPrChange w:id="267" w:author="Hosoda Go（細田 剛）" w:date="2020-04-28T17:44:00Z">
            <w:rPr>
              <w:rFonts w:hint="eastAsia"/>
              <w:b/>
              <w:color w:val="000000"/>
              <w:kern w:val="0"/>
            </w:rPr>
          </w:rPrChange>
        </w:rPr>
        <w:t xml:space="preserve">　　</w:t>
      </w:r>
      <w:r w:rsidRPr="006664D3">
        <w:rPr>
          <w:rFonts w:hint="eastAsia"/>
          <w:color w:val="000000"/>
          <w:kern w:val="0"/>
          <w:rPrChange w:id="268" w:author="Hosoda Go（細田 剛）" w:date="2020-04-28T17:44:00Z">
            <w:rPr>
              <w:rFonts w:hint="eastAsia"/>
              <w:color w:val="000000"/>
              <w:kern w:val="0"/>
            </w:rPr>
          </w:rPrChange>
        </w:rPr>
        <w:t>利用者は本件アプリを使用するにあたり、以下の事項に同意します。</w:t>
      </w:r>
    </w:p>
    <w:p w14:paraId="1EBB0598" w14:textId="77777777" w:rsidR="005A4C75" w:rsidRPr="006664D3" w:rsidRDefault="005A4C75" w:rsidP="0012480C">
      <w:pPr>
        <w:numPr>
          <w:ilvl w:val="0"/>
          <w:numId w:val="6"/>
        </w:numPr>
        <w:jc w:val="both"/>
        <w:rPr>
          <w:b/>
          <w:color w:val="000000"/>
          <w:kern w:val="0"/>
          <w:rPrChange w:id="269" w:author="Hosoda Go（細田 剛）" w:date="2020-04-28T17:44:00Z">
            <w:rPr>
              <w:b/>
              <w:color w:val="000000"/>
              <w:kern w:val="0"/>
            </w:rPr>
          </w:rPrChange>
        </w:rPr>
      </w:pPr>
      <w:r w:rsidRPr="006664D3">
        <w:rPr>
          <w:rFonts w:hint="eastAsia"/>
          <w:color w:val="000000"/>
          <w:kern w:val="0"/>
          <w:rPrChange w:id="270" w:author="Hosoda Go（細田 剛）" w:date="2020-04-28T17:44:00Z">
            <w:rPr>
              <w:rFonts w:hint="eastAsia"/>
              <w:color w:val="000000"/>
              <w:kern w:val="0"/>
            </w:rPr>
          </w:rPrChange>
        </w:rPr>
        <w:t>適用されるあらゆる法令および規制、本契約ならびに本件アプリおよび本件サービスにかかる要求事項およびガイドラインに合致した使用をすること</w:t>
      </w:r>
    </w:p>
    <w:p w14:paraId="07D24E19" w14:textId="77777777" w:rsidR="005A4C75" w:rsidRPr="006664D3" w:rsidRDefault="005A4C75" w:rsidP="0012480C">
      <w:pPr>
        <w:numPr>
          <w:ilvl w:val="0"/>
          <w:numId w:val="6"/>
        </w:numPr>
        <w:jc w:val="both"/>
        <w:rPr>
          <w:b/>
          <w:color w:val="000000"/>
          <w:kern w:val="0"/>
          <w:rPrChange w:id="271" w:author="Hosoda Go（細田 剛）" w:date="2020-04-28T17:44:00Z">
            <w:rPr>
              <w:b/>
              <w:color w:val="000000"/>
              <w:kern w:val="0"/>
            </w:rPr>
          </w:rPrChange>
        </w:rPr>
      </w:pPr>
      <w:r w:rsidRPr="006664D3">
        <w:rPr>
          <w:rFonts w:hint="eastAsia"/>
          <w:color w:val="000000"/>
          <w:kern w:val="0"/>
          <w:rPrChange w:id="272" w:author="Hosoda Go（細田 剛）" w:date="2020-04-28T17:44:00Z">
            <w:rPr>
              <w:rFonts w:hint="eastAsia"/>
              <w:color w:val="000000"/>
              <w:kern w:val="0"/>
            </w:rPr>
          </w:rPrChange>
        </w:rPr>
        <w:t>アプリの使用に関連するあらゆる状況を考慮し、合理的で安全かつ適切な使用をすること</w:t>
      </w:r>
    </w:p>
    <w:p w14:paraId="786FA221" w14:textId="77777777" w:rsidR="005A4C75" w:rsidRPr="006664D3" w:rsidRDefault="005A4C75" w:rsidP="0012480C">
      <w:pPr>
        <w:jc w:val="both"/>
        <w:rPr>
          <w:rFonts w:eastAsia="ＭＳ Ｐゴシック" w:cs="Helvetica"/>
          <w:color w:val="000000"/>
          <w:kern w:val="0"/>
          <w:szCs w:val="21"/>
          <w:rPrChange w:id="273" w:author="Hosoda Go（細田 剛）" w:date="2020-04-28T17:44:00Z">
            <w:rPr>
              <w:rFonts w:eastAsia="ＭＳ Ｐゴシック" w:cs="Helvetica"/>
              <w:color w:val="000000"/>
              <w:kern w:val="0"/>
              <w:szCs w:val="21"/>
            </w:rPr>
          </w:rPrChange>
        </w:rPr>
      </w:pPr>
      <w:r w:rsidRPr="006664D3">
        <w:rPr>
          <w:color w:val="000000"/>
          <w:kern w:val="0"/>
          <w:rPrChange w:id="274" w:author="Hosoda Go（細田 剛）" w:date="2020-04-28T17:44:00Z">
            <w:rPr>
              <w:color w:val="000000"/>
              <w:kern w:val="0"/>
            </w:rPr>
          </w:rPrChange>
        </w:rPr>
        <w:t>利用者は</w:t>
      </w:r>
      <w:r w:rsidRPr="006664D3">
        <w:rPr>
          <w:rFonts w:hint="eastAsia"/>
          <w:color w:val="000000"/>
          <w:kern w:val="0"/>
          <w:rPrChange w:id="275" w:author="Hosoda Go（細田 剛）" w:date="2020-04-28T17:44:00Z">
            <w:rPr>
              <w:rFonts w:hint="eastAsia"/>
              <w:color w:val="000000"/>
              <w:kern w:val="0"/>
            </w:rPr>
          </w:rPrChange>
        </w:rPr>
        <w:t>本件アプリを使用するにあたり</w:t>
      </w:r>
      <w:r w:rsidRPr="006664D3">
        <w:rPr>
          <w:color w:val="000000"/>
          <w:kern w:val="0"/>
          <w:rPrChange w:id="276" w:author="Hosoda Go（細田 剛）" w:date="2020-04-28T17:44:00Z">
            <w:rPr>
              <w:color w:val="000000"/>
              <w:kern w:val="0"/>
            </w:rPr>
          </w:rPrChange>
        </w:rPr>
        <w:t>、以下の</w:t>
      </w:r>
      <w:r w:rsidRPr="006664D3">
        <w:rPr>
          <w:rFonts w:hint="eastAsia"/>
          <w:color w:val="000000"/>
          <w:kern w:val="0"/>
          <w:rPrChange w:id="277" w:author="Hosoda Go（細田 剛）" w:date="2020-04-28T17:44:00Z">
            <w:rPr>
              <w:rFonts w:hint="eastAsia"/>
              <w:color w:val="000000"/>
              <w:kern w:val="0"/>
            </w:rPr>
          </w:rPrChange>
        </w:rPr>
        <w:t>行為</w:t>
      </w:r>
      <w:r w:rsidRPr="006664D3">
        <w:rPr>
          <w:color w:val="000000"/>
          <w:kern w:val="0"/>
          <w:rPrChange w:id="278" w:author="Hosoda Go（細田 剛）" w:date="2020-04-28T17:44:00Z">
            <w:rPr>
              <w:color w:val="000000"/>
              <w:kern w:val="0"/>
            </w:rPr>
          </w:rPrChange>
        </w:rPr>
        <w:t>を行</w:t>
      </w:r>
      <w:r w:rsidRPr="006664D3">
        <w:rPr>
          <w:rFonts w:hint="eastAsia"/>
          <w:color w:val="000000"/>
          <w:kern w:val="0"/>
          <w:rPrChange w:id="279" w:author="Hosoda Go（細田 剛）" w:date="2020-04-28T17:44:00Z">
            <w:rPr>
              <w:rFonts w:hint="eastAsia"/>
              <w:color w:val="000000"/>
              <w:kern w:val="0"/>
            </w:rPr>
          </w:rPrChange>
        </w:rPr>
        <w:t>わ</w:t>
      </w:r>
      <w:r w:rsidRPr="006664D3">
        <w:rPr>
          <w:color w:val="000000"/>
          <w:kern w:val="0"/>
          <w:rPrChange w:id="280" w:author="Hosoda Go（細田 剛）" w:date="2020-04-28T17:44:00Z">
            <w:rPr>
              <w:color w:val="000000"/>
              <w:kern w:val="0"/>
            </w:rPr>
          </w:rPrChange>
        </w:rPr>
        <w:t>ないことに同意します。</w:t>
      </w:r>
    </w:p>
    <w:p w14:paraId="6DABCC90" w14:textId="14CB27B8" w:rsidR="005A4C75" w:rsidRPr="006664D3" w:rsidRDefault="005A4C75" w:rsidP="0012480C">
      <w:pPr>
        <w:numPr>
          <w:ilvl w:val="0"/>
          <w:numId w:val="7"/>
        </w:numPr>
        <w:jc w:val="both"/>
        <w:rPr>
          <w:rFonts w:eastAsia="ＭＳ Ｐゴシック" w:cs="Helvetica"/>
          <w:color w:val="000000"/>
          <w:kern w:val="0"/>
          <w:szCs w:val="21"/>
          <w:rPrChange w:id="281" w:author="Hosoda Go（細田 剛）" w:date="2020-04-28T17:44:00Z">
            <w:rPr>
              <w:rFonts w:eastAsia="ＭＳ Ｐゴシック" w:cs="Helvetica"/>
              <w:color w:val="000000"/>
              <w:kern w:val="0"/>
              <w:szCs w:val="21"/>
            </w:rPr>
          </w:rPrChange>
        </w:rPr>
      </w:pPr>
      <w:r w:rsidRPr="006664D3">
        <w:rPr>
          <w:rFonts w:hint="eastAsia"/>
          <w:color w:val="000000"/>
          <w:kern w:val="0"/>
          <w:rPrChange w:id="282" w:author="Hosoda Go（細田 剛）" w:date="2020-04-28T17:44:00Z">
            <w:rPr>
              <w:rFonts w:hint="eastAsia"/>
              <w:color w:val="000000"/>
              <w:kern w:val="0"/>
            </w:rPr>
          </w:rPrChange>
        </w:rPr>
        <w:t>本件アプリを</w:t>
      </w:r>
      <w:r w:rsidRPr="006664D3">
        <w:rPr>
          <w:color w:val="000000"/>
          <w:kern w:val="0"/>
          <w:rPrChange w:id="283" w:author="Hosoda Go（細田 剛）" w:date="2020-04-28T17:44:00Z">
            <w:rPr>
              <w:color w:val="000000"/>
              <w:kern w:val="0"/>
            </w:rPr>
          </w:rPrChange>
        </w:rPr>
        <w:t>違法</w:t>
      </w:r>
      <w:r w:rsidRPr="006664D3">
        <w:rPr>
          <w:rFonts w:hint="eastAsia"/>
          <w:color w:val="000000"/>
          <w:kern w:val="0"/>
          <w:rPrChange w:id="284" w:author="Hosoda Go（細田 剛）" w:date="2020-04-28T17:44:00Z">
            <w:rPr>
              <w:rFonts w:hint="eastAsia"/>
              <w:color w:val="000000"/>
              <w:kern w:val="0"/>
            </w:rPr>
          </w:rPrChange>
        </w:rPr>
        <w:t>、非個人的</w:t>
      </w:r>
      <w:r w:rsidRPr="006664D3">
        <w:rPr>
          <w:color w:val="000000"/>
          <w:kern w:val="0"/>
          <w:rPrChange w:id="285" w:author="Hosoda Go（細田 剛）" w:date="2020-04-28T17:44:00Z">
            <w:rPr>
              <w:color w:val="000000"/>
              <w:kern w:val="0"/>
            </w:rPr>
          </w:rPrChange>
        </w:rPr>
        <w:t>または不正な目的</w:t>
      </w:r>
      <w:r w:rsidRPr="006664D3">
        <w:rPr>
          <w:rFonts w:hint="eastAsia"/>
          <w:color w:val="000000"/>
          <w:kern w:val="0"/>
          <w:rPrChange w:id="286" w:author="Hosoda Go（細田 剛）" w:date="2020-04-28T17:44:00Z">
            <w:rPr>
              <w:rFonts w:hint="eastAsia"/>
              <w:color w:val="000000"/>
              <w:kern w:val="0"/>
            </w:rPr>
          </w:rPrChange>
        </w:rPr>
        <w:t>に</w:t>
      </w:r>
      <w:r w:rsidR="001F2558" w:rsidRPr="006664D3">
        <w:rPr>
          <w:rFonts w:hint="eastAsia"/>
          <w:color w:val="000000"/>
          <w:kern w:val="0"/>
          <w:rPrChange w:id="287" w:author="Hosoda Go（細田 剛）" w:date="2020-04-28T17:44:00Z">
            <w:rPr>
              <w:rFonts w:hint="eastAsia"/>
              <w:color w:val="000000"/>
              <w:kern w:val="0"/>
            </w:rPr>
          </w:rPrChange>
        </w:rPr>
        <w:t>使用</w:t>
      </w:r>
      <w:r w:rsidRPr="006664D3">
        <w:rPr>
          <w:rFonts w:hint="eastAsia"/>
          <w:color w:val="000000"/>
          <w:kern w:val="0"/>
          <w:rPrChange w:id="288" w:author="Hosoda Go（細田 剛）" w:date="2020-04-28T17:44:00Z">
            <w:rPr>
              <w:rFonts w:hint="eastAsia"/>
              <w:color w:val="000000"/>
              <w:kern w:val="0"/>
            </w:rPr>
          </w:rPrChange>
        </w:rPr>
        <w:t>する行為</w:t>
      </w:r>
    </w:p>
    <w:p w14:paraId="72D3A4D3" w14:textId="77777777" w:rsidR="005A4C75" w:rsidRPr="006664D3" w:rsidRDefault="005A4C75" w:rsidP="0012480C">
      <w:pPr>
        <w:numPr>
          <w:ilvl w:val="0"/>
          <w:numId w:val="7"/>
        </w:numPr>
        <w:jc w:val="both"/>
        <w:rPr>
          <w:rFonts w:eastAsia="ＭＳ Ｐゴシック" w:cs="Helvetica"/>
          <w:color w:val="000000"/>
          <w:kern w:val="0"/>
          <w:szCs w:val="21"/>
          <w:rPrChange w:id="289" w:author="Hosoda Go（細田 剛）" w:date="2020-04-28T17:44:00Z">
            <w:rPr>
              <w:rFonts w:eastAsia="ＭＳ Ｐゴシック" w:cs="Helvetica"/>
              <w:color w:val="000000"/>
              <w:kern w:val="0"/>
              <w:szCs w:val="21"/>
            </w:rPr>
          </w:rPrChange>
        </w:rPr>
      </w:pPr>
      <w:r w:rsidRPr="006664D3">
        <w:rPr>
          <w:rFonts w:hint="eastAsia"/>
          <w:color w:val="000000"/>
          <w:kern w:val="0"/>
          <w:rPrChange w:id="290" w:author="Hosoda Go（細田 剛）" w:date="2020-04-28T17:44:00Z">
            <w:rPr>
              <w:rFonts w:hint="eastAsia"/>
              <w:color w:val="000000"/>
              <w:kern w:val="0"/>
            </w:rPr>
          </w:rPrChange>
        </w:rPr>
        <w:t>当社の業務、評判、従業員、顧客、施設</w:t>
      </w:r>
      <w:r w:rsidRPr="006664D3">
        <w:rPr>
          <w:color w:val="000000"/>
          <w:kern w:val="0"/>
          <w:rPrChange w:id="291" w:author="Hosoda Go（細田 剛）" w:date="2020-04-28T17:44:00Z">
            <w:rPr>
              <w:color w:val="000000"/>
              <w:kern w:val="0"/>
            </w:rPr>
          </w:rPrChange>
        </w:rPr>
        <w:t>または第三者に損害を与えうる、または危険を生じうる</w:t>
      </w:r>
      <w:r w:rsidRPr="006664D3">
        <w:rPr>
          <w:rFonts w:hint="eastAsia"/>
          <w:color w:val="000000"/>
          <w:kern w:val="0"/>
          <w:rPrChange w:id="292" w:author="Hosoda Go（細田 剛）" w:date="2020-04-28T17:44:00Z">
            <w:rPr>
              <w:rFonts w:hint="eastAsia"/>
              <w:color w:val="000000"/>
              <w:kern w:val="0"/>
            </w:rPr>
          </w:rPrChange>
        </w:rPr>
        <w:t>行為</w:t>
      </w:r>
    </w:p>
    <w:p w14:paraId="3C671DE0" w14:textId="77777777" w:rsidR="005A4C75" w:rsidRPr="006664D3" w:rsidRDefault="005A4C75" w:rsidP="0012480C">
      <w:pPr>
        <w:numPr>
          <w:ilvl w:val="0"/>
          <w:numId w:val="7"/>
        </w:numPr>
        <w:jc w:val="both"/>
        <w:rPr>
          <w:rFonts w:eastAsia="ＭＳ Ｐゴシック" w:cs="Helvetica"/>
          <w:color w:val="000000"/>
          <w:kern w:val="0"/>
          <w:szCs w:val="21"/>
          <w:rPrChange w:id="293" w:author="Hosoda Go（細田 剛）" w:date="2020-04-28T17:44:00Z">
            <w:rPr>
              <w:rFonts w:eastAsia="ＭＳ Ｐゴシック" w:cs="Helvetica"/>
              <w:color w:val="000000"/>
              <w:kern w:val="0"/>
              <w:szCs w:val="21"/>
            </w:rPr>
          </w:rPrChange>
        </w:rPr>
      </w:pPr>
      <w:r w:rsidRPr="006664D3">
        <w:rPr>
          <w:rFonts w:hint="eastAsia"/>
          <w:color w:val="000000"/>
          <w:kern w:val="0"/>
          <w:rPrChange w:id="294" w:author="Hosoda Go（細田 剛）" w:date="2020-04-28T17:44:00Z">
            <w:rPr>
              <w:rFonts w:hint="eastAsia"/>
              <w:color w:val="000000"/>
              <w:kern w:val="0"/>
            </w:rPr>
          </w:rPrChange>
        </w:rPr>
        <w:t>利用者の</w:t>
      </w:r>
      <w:r w:rsidRPr="006664D3">
        <w:rPr>
          <w:color w:val="000000"/>
          <w:kern w:val="0"/>
          <w:rPrChange w:id="295" w:author="Hosoda Go（細田 剛）" w:date="2020-04-28T17:44:00Z">
            <w:rPr>
              <w:color w:val="000000"/>
              <w:kern w:val="0"/>
            </w:rPr>
          </w:rPrChange>
        </w:rPr>
        <w:t>注意力の散漫を惹き起こしうる</w:t>
      </w:r>
      <w:r w:rsidRPr="006664D3">
        <w:rPr>
          <w:rFonts w:hint="eastAsia"/>
          <w:color w:val="000000"/>
          <w:kern w:val="0"/>
          <w:rPrChange w:id="296" w:author="Hosoda Go（細田 剛）" w:date="2020-04-28T17:44:00Z">
            <w:rPr>
              <w:rFonts w:hint="eastAsia"/>
              <w:color w:val="000000"/>
              <w:kern w:val="0"/>
            </w:rPr>
          </w:rPrChange>
        </w:rPr>
        <w:t>行為</w:t>
      </w:r>
      <w:r w:rsidRPr="006664D3">
        <w:rPr>
          <w:color w:val="000000"/>
          <w:kern w:val="0"/>
          <w:rPrChange w:id="297" w:author="Hosoda Go（細田 剛）" w:date="2020-04-28T17:44:00Z">
            <w:rPr>
              <w:color w:val="000000"/>
              <w:kern w:val="0"/>
            </w:rPr>
          </w:rPrChange>
        </w:rPr>
        <w:t>、あるいは</w:t>
      </w:r>
      <w:r w:rsidRPr="006664D3">
        <w:rPr>
          <w:rFonts w:hint="eastAsia"/>
          <w:color w:val="000000"/>
          <w:kern w:val="0"/>
          <w:rPrChange w:id="298" w:author="Hosoda Go（細田 剛）" w:date="2020-04-28T17:44:00Z">
            <w:rPr>
              <w:rFonts w:hint="eastAsia"/>
              <w:color w:val="000000"/>
              <w:kern w:val="0"/>
            </w:rPr>
          </w:rPrChange>
        </w:rPr>
        <w:t>乗員または第三者</w:t>
      </w:r>
      <w:r w:rsidRPr="006664D3">
        <w:rPr>
          <w:color w:val="000000"/>
          <w:kern w:val="0"/>
          <w:rPrChange w:id="299" w:author="Hosoda Go（細田 剛）" w:date="2020-04-28T17:44:00Z">
            <w:rPr>
              <w:color w:val="000000"/>
              <w:kern w:val="0"/>
            </w:rPr>
          </w:rPrChange>
        </w:rPr>
        <w:t>に怪我をさせ、もしくは死亡させる原因となりうる</w:t>
      </w:r>
      <w:r w:rsidRPr="006664D3">
        <w:rPr>
          <w:rFonts w:hint="eastAsia"/>
          <w:color w:val="000000"/>
          <w:kern w:val="0"/>
          <w:rPrChange w:id="300" w:author="Hosoda Go（細田 剛）" w:date="2020-04-28T17:44:00Z">
            <w:rPr>
              <w:rFonts w:hint="eastAsia"/>
              <w:color w:val="000000"/>
              <w:kern w:val="0"/>
            </w:rPr>
          </w:rPrChange>
        </w:rPr>
        <w:t>行為</w:t>
      </w:r>
      <w:r w:rsidRPr="006664D3">
        <w:rPr>
          <w:color w:val="000000"/>
          <w:kern w:val="0"/>
          <w:rPrChange w:id="301" w:author="Hosoda Go（細田 剛）" w:date="2020-04-28T17:44:00Z">
            <w:rPr>
              <w:color w:val="000000"/>
              <w:kern w:val="0"/>
            </w:rPr>
          </w:rPrChange>
        </w:rPr>
        <w:t xml:space="preserve"> </w:t>
      </w:r>
    </w:p>
    <w:p w14:paraId="5AF1F184" w14:textId="6A21D524" w:rsidR="005A4C75" w:rsidRPr="006664D3" w:rsidRDefault="005A4C75" w:rsidP="0012480C">
      <w:pPr>
        <w:numPr>
          <w:ilvl w:val="0"/>
          <w:numId w:val="7"/>
        </w:numPr>
        <w:jc w:val="both"/>
        <w:rPr>
          <w:rFonts w:eastAsia="ＭＳ Ｐゴシック" w:cs="Helvetica"/>
          <w:color w:val="000000"/>
          <w:kern w:val="0"/>
          <w:szCs w:val="21"/>
          <w:rPrChange w:id="302" w:author="Hosoda Go（細田 剛）" w:date="2020-04-28T17:44:00Z">
            <w:rPr>
              <w:rFonts w:eastAsia="ＭＳ Ｐゴシック" w:cs="Helvetica"/>
              <w:color w:val="000000"/>
              <w:kern w:val="0"/>
              <w:szCs w:val="21"/>
            </w:rPr>
          </w:rPrChange>
        </w:rPr>
      </w:pPr>
      <w:r w:rsidRPr="006664D3">
        <w:rPr>
          <w:color w:val="000000"/>
          <w:kern w:val="0"/>
          <w:rPrChange w:id="303" w:author="Hosoda Go（細田 剛）" w:date="2020-04-28T17:44:00Z">
            <w:rPr>
              <w:color w:val="000000"/>
              <w:kern w:val="0"/>
            </w:rPr>
          </w:rPrChange>
        </w:rPr>
        <w:t>他者に対する嫌がらせ、脅迫</w:t>
      </w:r>
      <w:r w:rsidRPr="006664D3">
        <w:rPr>
          <w:rFonts w:hint="eastAsia"/>
          <w:color w:val="000000"/>
          <w:kern w:val="0"/>
          <w:rPrChange w:id="304" w:author="Hosoda Go（細田 剛）" w:date="2020-04-28T17:44:00Z">
            <w:rPr>
              <w:rFonts w:hint="eastAsia"/>
              <w:color w:val="000000"/>
              <w:kern w:val="0"/>
            </w:rPr>
          </w:rPrChange>
        </w:rPr>
        <w:t>もしくは</w:t>
      </w:r>
      <w:r w:rsidRPr="006664D3">
        <w:rPr>
          <w:color w:val="000000"/>
          <w:kern w:val="0"/>
          <w:rPrChange w:id="305" w:author="Hosoda Go（細田 剛）" w:date="2020-04-28T17:44:00Z">
            <w:rPr>
              <w:color w:val="000000"/>
              <w:kern w:val="0"/>
            </w:rPr>
          </w:rPrChange>
        </w:rPr>
        <w:t>中傷、</w:t>
      </w:r>
      <w:r w:rsidRPr="006664D3">
        <w:rPr>
          <w:rFonts w:hint="eastAsia"/>
          <w:color w:val="000000"/>
          <w:kern w:val="0"/>
          <w:rPrChange w:id="306" w:author="Hosoda Go（細田 剛）" w:date="2020-04-28T17:44:00Z">
            <w:rPr>
              <w:rFonts w:hint="eastAsia"/>
              <w:color w:val="000000"/>
              <w:kern w:val="0"/>
            </w:rPr>
          </w:rPrChange>
        </w:rPr>
        <w:t>または他</w:t>
      </w:r>
      <w:r w:rsidRPr="006664D3">
        <w:rPr>
          <w:color w:val="000000"/>
          <w:kern w:val="0"/>
          <w:rPrChange w:id="307" w:author="Hosoda Go（細田 剛）" w:date="2020-04-28T17:44:00Z">
            <w:rPr>
              <w:color w:val="000000"/>
              <w:kern w:val="0"/>
            </w:rPr>
          </w:rPrChange>
        </w:rPr>
        <w:t>者の権利を侵害</w:t>
      </w:r>
      <w:r w:rsidRPr="006664D3">
        <w:rPr>
          <w:rFonts w:hint="eastAsia"/>
          <w:color w:val="000000"/>
          <w:kern w:val="0"/>
          <w:rPrChange w:id="308" w:author="Hosoda Go（細田 剛）" w:date="2020-04-28T17:44:00Z">
            <w:rPr>
              <w:rFonts w:hint="eastAsia"/>
              <w:color w:val="000000"/>
              <w:kern w:val="0"/>
            </w:rPr>
          </w:rPrChange>
        </w:rPr>
        <w:t>するもしくは法令</w:t>
      </w:r>
      <w:r w:rsidRPr="006664D3">
        <w:rPr>
          <w:color w:val="000000"/>
          <w:kern w:val="0"/>
          <w:rPrChange w:id="309" w:author="Hosoda Go（細田 剛）" w:date="2020-04-28T17:44:00Z">
            <w:rPr>
              <w:color w:val="000000"/>
              <w:kern w:val="0"/>
            </w:rPr>
          </w:rPrChange>
        </w:rPr>
        <w:t>違反</w:t>
      </w:r>
      <w:r w:rsidRPr="006664D3">
        <w:rPr>
          <w:rFonts w:hint="eastAsia"/>
          <w:color w:val="000000"/>
          <w:kern w:val="0"/>
          <w:rPrChange w:id="310" w:author="Hosoda Go（細田 剛）" w:date="2020-04-28T17:44:00Z">
            <w:rPr>
              <w:rFonts w:hint="eastAsia"/>
              <w:color w:val="000000"/>
              <w:kern w:val="0"/>
            </w:rPr>
          </w:rPrChange>
        </w:rPr>
        <w:t>となる行為</w:t>
      </w:r>
    </w:p>
    <w:p w14:paraId="001CA27F" w14:textId="77777777" w:rsidR="00EA4194" w:rsidRPr="006664D3" w:rsidRDefault="005A4C75" w:rsidP="0012480C">
      <w:pPr>
        <w:jc w:val="both"/>
        <w:rPr>
          <w:color w:val="000000"/>
          <w:kern w:val="0"/>
          <w:rPrChange w:id="311" w:author="Hosoda Go（細田 剛）" w:date="2020-04-28T17:44:00Z">
            <w:rPr>
              <w:color w:val="000000"/>
              <w:kern w:val="0"/>
            </w:rPr>
          </w:rPrChange>
        </w:rPr>
      </w:pPr>
      <w:r w:rsidRPr="006664D3">
        <w:rPr>
          <w:color w:val="000000"/>
          <w:kern w:val="0"/>
          <w:rPrChange w:id="312" w:author="Hosoda Go（細田 剛）" w:date="2020-04-28T17:44:00Z">
            <w:rPr>
              <w:color w:val="000000"/>
              <w:kern w:val="0"/>
            </w:rPr>
          </w:rPrChange>
        </w:rPr>
        <w:t>利用者による上記の一切の</w:t>
      </w:r>
      <w:r w:rsidRPr="006664D3">
        <w:rPr>
          <w:rFonts w:hint="eastAsia"/>
          <w:color w:val="000000"/>
          <w:kern w:val="0"/>
          <w:rPrChange w:id="313" w:author="Hosoda Go（細田 剛）" w:date="2020-04-28T17:44:00Z">
            <w:rPr>
              <w:rFonts w:hint="eastAsia"/>
              <w:color w:val="000000"/>
              <w:kern w:val="0"/>
            </w:rPr>
          </w:rPrChange>
        </w:rPr>
        <w:t>行為</w:t>
      </w:r>
      <w:r w:rsidRPr="006664D3">
        <w:rPr>
          <w:color w:val="000000"/>
          <w:kern w:val="0"/>
          <w:rPrChange w:id="314" w:author="Hosoda Go（細田 剛）" w:date="2020-04-28T17:44:00Z">
            <w:rPr>
              <w:color w:val="000000"/>
              <w:kern w:val="0"/>
            </w:rPr>
          </w:rPrChange>
        </w:rPr>
        <w:t>、あるいは利用者が本件アプリを使用した結果として受ける一切の嫌がらせ、脅迫、中傷、犯罪または違法なメッセージついて、当社は一切責任を負いません。当社は、理由の如何を問わず、いつでも、利用者による</w:t>
      </w:r>
      <w:r w:rsidRPr="006664D3">
        <w:rPr>
          <w:rFonts w:hint="eastAsia"/>
          <w:color w:val="000000"/>
          <w:kern w:val="0"/>
          <w:rPrChange w:id="315" w:author="Hosoda Go（細田 剛）" w:date="2020-04-28T17:44:00Z">
            <w:rPr>
              <w:rFonts w:hint="eastAsia"/>
              <w:color w:val="000000"/>
              <w:kern w:val="0"/>
            </w:rPr>
          </w:rPrChange>
        </w:rPr>
        <w:t>本件アプリの</w:t>
      </w:r>
      <w:r w:rsidRPr="006664D3">
        <w:rPr>
          <w:color w:val="000000"/>
          <w:kern w:val="0"/>
          <w:rPrChange w:id="316" w:author="Hosoda Go（細田 剛）" w:date="2020-04-28T17:44:00Z">
            <w:rPr>
              <w:color w:val="000000"/>
              <w:kern w:val="0"/>
            </w:rPr>
          </w:rPrChange>
        </w:rPr>
        <w:t>使用を制限するまたは取り消すことができます。</w:t>
      </w:r>
    </w:p>
    <w:p w14:paraId="0ECB3850" w14:textId="01C05042" w:rsidR="005A4C75" w:rsidRPr="006664D3" w:rsidRDefault="00981DB0" w:rsidP="0012480C">
      <w:pPr>
        <w:jc w:val="both"/>
        <w:rPr>
          <w:color w:val="000000"/>
          <w:kern w:val="0"/>
          <w:rPrChange w:id="317" w:author="Hosoda Go（細田 剛）" w:date="2020-04-28T17:44:00Z">
            <w:rPr>
              <w:color w:val="000000"/>
              <w:kern w:val="0"/>
              <w:highlight w:val="yellow"/>
            </w:rPr>
          </w:rPrChange>
        </w:rPr>
      </w:pPr>
      <w:r w:rsidRPr="006664D3">
        <w:rPr>
          <w:rFonts w:hint="eastAsia"/>
          <w:color w:val="000000"/>
          <w:kern w:val="0"/>
          <w:rPrChange w:id="318" w:author="Hosoda Go（細田 剛）" w:date="2020-04-28T17:44:00Z">
            <w:rPr>
              <w:rFonts w:hint="eastAsia"/>
              <w:color w:val="000000"/>
              <w:kern w:val="0"/>
              <w:highlight w:val="yellow"/>
            </w:rPr>
          </w:rPrChange>
        </w:rPr>
        <w:t>運転中、ドライバーが本件アプリを使用することは</w:t>
      </w:r>
      <w:r w:rsidR="005A4C75" w:rsidRPr="006664D3">
        <w:rPr>
          <w:rFonts w:hint="eastAsia"/>
          <w:color w:val="000000"/>
          <w:kern w:val="0"/>
          <w:rPrChange w:id="319" w:author="Hosoda Go（細田 剛）" w:date="2020-04-28T17:44:00Z">
            <w:rPr>
              <w:rFonts w:hint="eastAsia"/>
              <w:color w:val="000000"/>
              <w:kern w:val="0"/>
              <w:highlight w:val="yellow"/>
            </w:rPr>
          </w:rPrChange>
        </w:rPr>
        <w:t>本件アプリを使用する利用者の国の法律に反することがあります。また、運転中</w:t>
      </w:r>
      <w:r w:rsidRPr="006664D3">
        <w:rPr>
          <w:rFonts w:hint="eastAsia"/>
          <w:color w:val="000000"/>
          <w:kern w:val="0"/>
          <w:rPrChange w:id="320" w:author="Hosoda Go（細田 剛）" w:date="2020-04-28T17:44:00Z">
            <w:rPr>
              <w:rFonts w:hint="eastAsia"/>
              <w:color w:val="000000"/>
              <w:kern w:val="0"/>
              <w:highlight w:val="yellow"/>
            </w:rPr>
          </w:rPrChange>
        </w:rPr>
        <w:t>に本件アプリを</w:t>
      </w:r>
      <w:r w:rsidR="005A4C75" w:rsidRPr="006664D3">
        <w:rPr>
          <w:rFonts w:hint="eastAsia"/>
          <w:color w:val="000000"/>
          <w:kern w:val="0"/>
          <w:rPrChange w:id="321" w:author="Hosoda Go（細田 剛）" w:date="2020-04-28T17:44:00Z">
            <w:rPr>
              <w:rFonts w:hint="eastAsia"/>
              <w:color w:val="000000"/>
              <w:kern w:val="0"/>
              <w:highlight w:val="yellow"/>
            </w:rPr>
          </w:rPrChange>
        </w:rPr>
        <w:t>使用</w:t>
      </w:r>
      <w:r w:rsidRPr="006664D3">
        <w:rPr>
          <w:rFonts w:hint="eastAsia"/>
          <w:color w:val="000000"/>
          <w:kern w:val="0"/>
          <w:rPrChange w:id="322" w:author="Hosoda Go（細田 剛）" w:date="2020-04-28T17:44:00Z">
            <w:rPr>
              <w:rFonts w:hint="eastAsia"/>
              <w:color w:val="000000"/>
              <w:kern w:val="0"/>
              <w:highlight w:val="yellow"/>
            </w:rPr>
          </w:rPrChange>
        </w:rPr>
        <w:t>することで</w:t>
      </w:r>
      <w:r w:rsidR="005A4C75" w:rsidRPr="006664D3">
        <w:rPr>
          <w:rFonts w:hint="eastAsia"/>
          <w:color w:val="000000"/>
          <w:kern w:val="0"/>
          <w:rPrChange w:id="323" w:author="Hosoda Go（細田 剛）" w:date="2020-04-28T17:44:00Z">
            <w:rPr>
              <w:rFonts w:hint="eastAsia"/>
              <w:color w:val="000000"/>
              <w:kern w:val="0"/>
              <w:highlight w:val="yellow"/>
            </w:rPr>
          </w:rPrChange>
        </w:rPr>
        <w:t>ドライバーの注意が散漫となり、ドライバー自身、他のドライバー、乗員あるいは第三者の重大な怪我あるいは死亡の原因となることがあります。運転中に本件アプリを使用することは違法</w:t>
      </w:r>
      <w:r w:rsidRPr="006664D3">
        <w:rPr>
          <w:rFonts w:hint="eastAsia"/>
          <w:color w:val="000000"/>
          <w:kern w:val="0"/>
          <w:rPrChange w:id="324" w:author="Hosoda Go（細田 剛）" w:date="2020-04-28T17:44:00Z">
            <w:rPr>
              <w:rFonts w:hint="eastAsia"/>
              <w:color w:val="000000"/>
              <w:kern w:val="0"/>
              <w:highlight w:val="yellow"/>
            </w:rPr>
          </w:rPrChange>
        </w:rPr>
        <w:t>な場合があり、</w:t>
      </w:r>
      <w:r w:rsidR="005A4C75" w:rsidRPr="006664D3">
        <w:rPr>
          <w:rFonts w:hint="eastAsia"/>
          <w:color w:val="000000"/>
          <w:kern w:val="0"/>
          <w:rPrChange w:id="325" w:author="Hosoda Go（細田 剛）" w:date="2020-04-28T17:44:00Z">
            <w:rPr>
              <w:rFonts w:hint="eastAsia"/>
              <w:color w:val="000000"/>
              <w:kern w:val="0"/>
              <w:highlight w:val="yellow"/>
            </w:rPr>
          </w:rPrChange>
        </w:rPr>
        <w:t>または乗員や第三者に危険となりうる</w:t>
      </w:r>
      <w:r w:rsidRPr="006664D3">
        <w:rPr>
          <w:rFonts w:hint="eastAsia"/>
          <w:color w:val="000000"/>
          <w:kern w:val="0"/>
          <w:rPrChange w:id="326" w:author="Hosoda Go（細田 剛）" w:date="2020-04-28T17:44:00Z">
            <w:rPr>
              <w:rFonts w:hint="eastAsia"/>
              <w:color w:val="000000"/>
              <w:kern w:val="0"/>
              <w:highlight w:val="yellow"/>
            </w:rPr>
          </w:rPrChange>
        </w:rPr>
        <w:t>ため</w:t>
      </w:r>
      <w:r w:rsidR="005A4C75" w:rsidRPr="006664D3">
        <w:rPr>
          <w:rFonts w:hint="eastAsia"/>
          <w:color w:val="000000"/>
          <w:kern w:val="0"/>
          <w:rPrChange w:id="327" w:author="Hosoda Go（細田 剛）" w:date="2020-04-28T17:44:00Z">
            <w:rPr>
              <w:rFonts w:hint="eastAsia"/>
              <w:color w:val="000000"/>
              <w:kern w:val="0"/>
              <w:highlight w:val="yellow"/>
            </w:rPr>
          </w:rPrChange>
        </w:rPr>
        <w:t>、利用者はかかる行為を行わないことに同意します。かかる行為を行った場合、利用者や第三者に重大な怪我あるいは死亡を招きかねません。</w:t>
      </w:r>
    </w:p>
    <w:p w14:paraId="14E08752" w14:textId="616BA394" w:rsidR="005A4C75" w:rsidRPr="006664D3" w:rsidRDefault="00C43AD9" w:rsidP="0012480C">
      <w:pPr>
        <w:jc w:val="both"/>
        <w:rPr>
          <w:rFonts w:eastAsia="ＭＳ Ｐゴシック" w:cs="Helvetica"/>
          <w:color w:val="000000"/>
          <w:kern w:val="0"/>
          <w:szCs w:val="21"/>
          <w:rPrChange w:id="328" w:author="Hosoda Go（細田 剛）" w:date="2020-04-28T17:44:00Z">
            <w:rPr>
              <w:rFonts w:eastAsia="ＭＳ Ｐゴシック" w:cs="Helvetica"/>
              <w:color w:val="000000"/>
              <w:kern w:val="0"/>
              <w:szCs w:val="21"/>
            </w:rPr>
          </w:rPrChange>
        </w:rPr>
      </w:pPr>
      <w:r w:rsidRPr="006664D3">
        <w:rPr>
          <w:rFonts w:hint="eastAsia"/>
          <w:color w:val="000000"/>
          <w:kern w:val="0"/>
          <w:rPrChange w:id="329" w:author="Hosoda Go（細田 剛）" w:date="2020-04-28T17:44:00Z">
            <w:rPr>
              <w:rFonts w:hint="eastAsia"/>
              <w:color w:val="000000"/>
              <w:kern w:val="0"/>
            </w:rPr>
          </w:rPrChange>
        </w:rPr>
        <w:t>５</w:t>
      </w:r>
      <w:r w:rsidR="005A4C75" w:rsidRPr="006664D3">
        <w:rPr>
          <w:color w:val="000000"/>
          <w:kern w:val="0"/>
          <w:rPrChange w:id="330" w:author="Hosoda Go（細田 剛）" w:date="2020-04-28T17:44:00Z">
            <w:rPr>
              <w:color w:val="000000"/>
              <w:kern w:val="0"/>
            </w:rPr>
          </w:rPrChange>
        </w:rPr>
        <w:t>.</w:t>
      </w:r>
      <w:r w:rsidR="00B00EA9" w:rsidRPr="006664D3">
        <w:rPr>
          <w:color w:val="000000"/>
          <w:kern w:val="0"/>
          <w:rPrChange w:id="331" w:author="Hosoda Go（細田 剛）" w:date="2020-04-28T17:44:00Z">
            <w:rPr>
              <w:color w:val="000000"/>
              <w:kern w:val="0"/>
            </w:rPr>
          </w:rPrChange>
        </w:rPr>
        <w:t xml:space="preserve"> </w:t>
      </w:r>
      <w:r w:rsidR="005A4C75" w:rsidRPr="006664D3">
        <w:rPr>
          <w:b/>
          <w:color w:val="000000"/>
          <w:kern w:val="0"/>
          <w:u w:val="single"/>
          <w:rPrChange w:id="332" w:author="Hosoda Go（細田 剛）" w:date="2020-04-28T17:44:00Z">
            <w:rPr>
              <w:b/>
              <w:color w:val="000000"/>
              <w:kern w:val="0"/>
              <w:u w:val="single"/>
            </w:rPr>
          </w:rPrChange>
        </w:rPr>
        <w:t>譲渡</w:t>
      </w:r>
      <w:r w:rsidR="00B73A10" w:rsidRPr="006664D3">
        <w:rPr>
          <w:rFonts w:hint="eastAsia"/>
          <w:b/>
          <w:color w:val="000000"/>
          <w:kern w:val="0"/>
          <w:rPrChange w:id="333" w:author="Hosoda Go（細田 剛）" w:date="2020-04-28T17:44:00Z">
            <w:rPr>
              <w:rFonts w:hint="eastAsia"/>
              <w:b/>
              <w:color w:val="000000"/>
              <w:kern w:val="0"/>
            </w:rPr>
          </w:rPrChange>
        </w:rPr>
        <w:t xml:space="preserve">　　</w:t>
      </w:r>
      <w:r w:rsidR="005A4C75" w:rsidRPr="006664D3">
        <w:rPr>
          <w:rFonts w:hint="eastAsia"/>
          <w:color w:val="000000"/>
          <w:kern w:val="0"/>
          <w:rPrChange w:id="334" w:author="Hosoda Go（細田 剛）" w:date="2020-04-28T17:44:00Z">
            <w:rPr>
              <w:rFonts w:hint="eastAsia"/>
              <w:color w:val="000000"/>
              <w:kern w:val="0"/>
            </w:rPr>
          </w:rPrChange>
        </w:rPr>
        <w:t>利用者は、</w:t>
      </w:r>
      <w:r w:rsidR="005A4C75" w:rsidRPr="006664D3">
        <w:rPr>
          <w:color w:val="000000"/>
          <w:kern w:val="0"/>
          <w:rPrChange w:id="335" w:author="Hosoda Go（細田 剛）" w:date="2020-04-28T17:44:00Z">
            <w:rPr>
              <w:color w:val="000000"/>
              <w:kern w:val="0"/>
            </w:rPr>
          </w:rPrChange>
        </w:rPr>
        <w:t>当社の書面による事前の同意がない限り、本契約ならびに本契約上の利用者の一切の権利および義務を譲渡</w:t>
      </w:r>
      <w:r w:rsidR="005A4C75" w:rsidRPr="006664D3">
        <w:rPr>
          <w:rFonts w:hint="eastAsia"/>
          <w:color w:val="000000"/>
          <w:kern w:val="0"/>
          <w:rPrChange w:id="336" w:author="Hosoda Go（細田 剛）" w:date="2020-04-28T17:44:00Z">
            <w:rPr>
              <w:rFonts w:hint="eastAsia"/>
              <w:color w:val="000000"/>
              <w:kern w:val="0"/>
            </w:rPr>
          </w:rPrChange>
        </w:rPr>
        <w:t>または</w:t>
      </w:r>
      <w:r w:rsidR="005A4C75" w:rsidRPr="006664D3">
        <w:rPr>
          <w:color w:val="000000"/>
          <w:kern w:val="0"/>
          <w:rPrChange w:id="337" w:author="Hosoda Go（細田 剛）" w:date="2020-04-28T17:44:00Z">
            <w:rPr>
              <w:color w:val="000000"/>
              <w:kern w:val="0"/>
            </w:rPr>
          </w:rPrChange>
        </w:rPr>
        <w:t>移転することはできません。利用者が本件アプリを譲渡する場合、本契約上の利用者の権利は直ちに解除され、利用者は本件アプリのオリジナルまたは一切の複製を保持できなくなります。当社は本契約または本契約上の</w:t>
      </w:r>
      <w:r w:rsidR="005A4C75" w:rsidRPr="006664D3">
        <w:rPr>
          <w:rFonts w:hint="eastAsia"/>
          <w:color w:val="000000"/>
          <w:kern w:val="0"/>
          <w:rPrChange w:id="338" w:author="Hosoda Go（細田 剛）" w:date="2020-04-28T17:44:00Z">
            <w:rPr>
              <w:rFonts w:hint="eastAsia"/>
              <w:color w:val="000000"/>
              <w:kern w:val="0"/>
            </w:rPr>
          </w:rPrChange>
        </w:rPr>
        <w:t>当社</w:t>
      </w:r>
      <w:r w:rsidR="005A4C75" w:rsidRPr="006664D3">
        <w:rPr>
          <w:color w:val="000000"/>
          <w:kern w:val="0"/>
          <w:rPrChange w:id="339" w:author="Hosoda Go（細田 剛）" w:date="2020-04-28T17:44:00Z">
            <w:rPr>
              <w:color w:val="000000"/>
              <w:kern w:val="0"/>
            </w:rPr>
          </w:rPrChange>
        </w:rPr>
        <w:t>の一切の権利もしくは義務を自由に譲渡または移転することができます。</w:t>
      </w:r>
    </w:p>
    <w:p w14:paraId="5671DDAF" w14:textId="0509D8A6" w:rsidR="005A4C75" w:rsidRPr="006664D3" w:rsidRDefault="00C43AD9" w:rsidP="0012480C">
      <w:pPr>
        <w:jc w:val="both"/>
        <w:rPr>
          <w:rFonts w:eastAsia="ＭＳ Ｐゴシック" w:cs="Helvetica"/>
          <w:color w:val="000000"/>
          <w:kern w:val="0"/>
          <w:szCs w:val="21"/>
          <w:rPrChange w:id="340" w:author="Hosoda Go（細田 剛）" w:date="2020-04-28T17:44:00Z">
            <w:rPr>
              <w:rFonts w:eastAsia="ＭＳ Ｐゴシック" w:cs="Helvetica"/>
              <w:color w:val="000000"/>
              <w:kern w:val="0"/>
              <w:szCs w:val="21"/>
            </w:rPr>
          </w:rPrChange>
        </w:rPr>
      </w:pPr>
      <w:r w:rsidRPr="006664D3">
        <w:rPr>
          <w:rFonts w:hint="eastAsia"/>
          <w:color w:val="000000"/>
          <w:kern w:val="0"/>
          <w:rPrChange w:id="341" w:author="Hosoda Go（細田 剛）" w:date="2020-04-28T17:44:00Z">
            <w:rPr>
              <w:rFonts w:hint="eastAsia"/>
              <w:color w:val="000000"/>
              <w:kern w:val="0"/>
            </w:rPr>
          </w:rPrChange>
        </w:rPr>
        <w:lastRenderedPageBreak/>
        <w:t>６</w:t>
      </w:r>
      <w:r w:rsidR="005A4C75" w:rsidRPr="006664D3">
        <w:rPr>
          <w:color w:val="000000"/>
          <w:kern w:val="0"/>
          <w:rPrChange w:id="342" w:author="Hosoda Go（細田 剛）" w:date="2020-04-28T17:44:00Z">
            <w:rPr>
              <w:color w:val="000000"/>
              <w:kern w:val="0"/>
            </w:rPr>
          </w:rPrChange>
        </w:rPr>
        <w:t>.</w:t>
      </w:r>
      <w:r w:rsidR="00B00EA9" w:rsidRPr="006664D3">
        <w:rPr>
          <w:color w:val="000000"/>
          <w:kern w:val="0"/>
          <w:rPrChange w:id="343" w:author="Hosoda Go（細田 剛）" w:date="2020-04-28T17:44:00Z">
            <w:rPr>
              <w:color w:val="000000"/>
              <w:kern w:val="0"/>
            </w:rPr>
          </w:rPrChange>
        </w:rPr>
        <w:t xml:space="preserve"> </w:t>
      </w:r>
      <w:r w:rsidR="005A4C75" w:rsidRPr="006664D3">
        <w:rPr>
          <w:b/>
          <w:color w:val="000000"/>
          <w:kern w:val="0"/>
          <w:u w:val="single"/>
          <w:rPrChange w:id="344" w:author="Hosoda Go（細田 剛）" w:date="2020-04-28T17:44:00Z">
            <w:rPr>
              <w:b/>
              <w:color w:val="000000"/>
              <w:kern w:val="0"/>
              <w:u w:val="single"/>
            </w:rPr>
          </w:rPrChange>
        </w:rPr>
        <w:t>解除</w:t>
      </w:r>
      <w:r w:rsidR="00B73A10" w:rsidRPr="006664D3">
        <w:rPr>
          <w:rFonts w:hint="eastAsia"/>
          <w:b/>
          <w:color w:val="000000"/>
          <w:kern w:val="0"/>
          <w:rPrChange w:id="345" w:author="Hosoda Go（細田 剛）" w:date="2020-04-28T17:44:00Z">
            <w:rPr>
              <w:rFonts w:hint="eastAsia"/>
              <w:b/>
              <w:color w:val="000000"/>
              <w:kern w:val="0"/>
            </w:rPr>
          </w:rPrChange>
        </w:rPr>
        <w:t xml:space="preserve">　　</w:t>
      </w:r>
      <w:r w:rsidR="005A4C75" w:rsidRPr="006664D3">
        <w:rPr>
          <w:color w:val="000000"/>
          <w:kern w:val="0"/>
          <w:rPrChange w:id="346" w:author="Hosoda Go（細田 剛）" w:date="2020-04-28T17:44:00Z">
            <w:rPr>
              <w:color w:val="000000"/>
              <w:kern w:val="0"/>
            </w:rPr>
          </w:rPrChange>
        </w:rPr>
        <w:t>本契約は利用者が受諾した時点で開始し、</w:t>
      </w:r>
      <w:r w:rsidR="005A4C75" w:rsidRPr="006664D3">
        <w:rPr>
          <w:rFonts w:hint="eastAsia"/>
          <w:color w:val="000000"/>
          <w:kern w:val="0"/>
          <w:rPrChange w:id="347" w:author="Hosoda Go（細田 剛）" w:date="2020-04-28T17:44:00Z">
            <w:rPr>
              <w:rFonts w:hint="eastAsia"/>
              <w:color w:val="000000"/>
              <w:kern w:val="0"/>
            </w:rPr>
          </w:rPrChange>
        </w:rPr>
        <w:t>適用法令上</w:t>
      </w:r>
      <w:r w:rsidR="005A4C75" w:rsidRPr="006664D3">
        <w:rPr>
          <w:color w:val="000000"/>
          <w:kern w:val="0"/>
          <w:rPrChange w:id="348" w:author="Hosoda Go（細田 剛）" w:date="2020-04-28T17:44:00Z">
            <w:rPr>
              <w:color w:val="000000"/>
              <w:kern w:val="0"/>
            </w:rPr>
          </w:rPrChange>
        </w:rPr>
        <w:t>本件アプリの著作権が保護されている全期間にわたり有効です。</w:t>
      </w:r>
      <w:r w:rsidR="00B00EA9" w:rsidRPr="006664D3">
        <w:rPr>
          <w:rFonts w:eastAsia="ＭＳ Ｐゴシック" w:cs="Helvetica"/>
          <w:color w:val="000000"/>
          <w:kern w:val="0"/>
          <w:szCs w:val="21"/>
          <w:rPrChange w:id="349" w:author="Hosoda Go（細田 剛）" w:date="2020-04-28T17:44:00Z">
            <w:rPr>
              <w:rFonts w:eastAsia="ＭＳ Ｐゴシック" w:cs="Helvetica"/>
              <w:color w:val="000000"/>
              <w:kern w:val="0"/>
              <w:szCs w:val="21"/>
            </w:rPr>
          </w:rPrChange>
        </w:rPr>
        <w:br/>
      </w:r>
      <w:r w:rsidR="005A4C75" w:rsidRPr="006664D3">
        <w:rPr>
          <w:color w:val="000000"/>
          <w:kern w:val="0"/>
          <w:rPrChange w:id="350" w:author="Hosoda Go（細田 剛）" w:date="2020-04-28T17:44:00Z">
            <w:rPr>
              <w:color w:val="000000"/>
              <w:kern w:val="0"/>
            </w:rPr>
          </w:rPrChange>
        </w:rPr>
        <w:t>当社は、利用者に対して一カ月前まで</w:t>
      </w:r>
      <w:r w:rsidR="00B00EA9" w:rsidRPr="006664D3">
        <w:rPr>
          <w:rFonts w:hint="eastAsia"/>
          <w:color w:val="000000"/>
          <w:kern w:val="0"/>
          <w:rPrChange w:id="351" w:author="Hosoda Go（細田 剛）" w:date="2020-04-28T17:44:00Z">
            <w:rPr>
              <w:rFonts w:hint="eastAsia"/>
              <w:color w:val="000000"/>
              <w:kern w:val="0"/>
            </w:rPr>
          </w:rPrChange>
        </w:rPr>
        <w:t>に</w:t>
      </w:r>
      <w:r w:rsidR="005A4C75" w:rsidRPr="006664D3">
        <w:rPr>
          <w:color w:val="000000"/>
          <w:kern w:val="0"/>
          <w:rPrChange w:id="352" w:author="Hosoda Go（細田 剛）" w:date="2020-04-28T17:44:00Z">
            <w:rPr>
              <w:color w:val="000000"/>
              <w:kern w:val="0"/>
            </w:rPr>
          </w:rPrChange>
        </w:rPr>
        <w:t>通知することにより、いつでも本契約を解除</w:t>
      </w:r>
      <w:r w:rsidR="00B00EA9" w:rsidRPr="006664D3">
        <w:rPr>
          <w:rFonts w:hint="eastAsia"/>
          <w:color w:val="000000"/>
          <w:kern w:val="0"/>
          <w:rPrChange w:id="353" w:author="Hosoda Go（細田 剛）" w:date="2020-04-28T17:44:00Z">
            <w:rPr>
              <w:rFonts w:hint="eastAsia"/>
              <w:color w:val="000000"/>
              <w:kern w:val="0"/>
            </w:rPr>
          </w:rPrChange>
        </w:rPr>
        <w:t>し終了させる</w:t>
      </w:r>
      <w:r w:rsidR="005A4C75" w:rsidRPr="006664D3">
        <w:rPr>
          <w:color w:val="000000"/>
          <w:kern w:val="0"/>
          <w:rPrChange w:id="354" w:author="Hosoda Go（細田 剛）" w:date="2020-04-28T17:44:00Z">
            <w:rPr>
              <w:color w:val="000000"/>
              <w:kern w:val="0"/>
            </w:rPr>
          </w:rPrChange>
        </w:rPr>
        <w:t>ことができます。利用者は、</w:t>
      </w:r>
      <w:r w:rsidR="00B00EA9" w:rsidRPr="006664D3">
        <w:rPr>
          <w:rFonts w:hint="eastAsia"/>
          <w:color w:val="000000"/>
          <w:kern w:val="0"/>
          <w:rPrChange w:id="355" w:author="Hosoda Go（細田 剛）" w:date="2020-04-28T17:44:00Z">
            <w:rPr>
              <w:rFonts w:hint="eastAsia"/>
              <w:color w:val="000000"/>
              <w:kern w:val="0"/>
            </w:rPr>
          </w:rPrChange>
        </w:rPr>
        <w:t>本件アプリを削除することにより</w:t>
      </w:r>
      <w:r w:rsidR="005A4C75" w:rsidRPr="006664D3">
        <w:rPr>
          <w:color w:val="000000"/>
          <w:kern w:val="0"/>
          <w:rPrChange w:id="356" w:author="Hosoda Go（細田 剛）" w:date="2020-04-28T17:44:00Z">
            <w:rPr>
              <w:color w:val="000000"/>
              <w:kern w:val="0"/>
            </w:rPr>
          </w:rPrChange>
        </w:rPr>
        <w:t>、いつでも本契約を解除</w:t>
      </w:r>
      <w:r w:rsidR="00B00EA9" w:rsidRPr="006664D3">
        <w:rPr>
          <w:rFonts w:hint="eastAsia"/>
          <w:color w:val="000000"/>
          <w:kern w:val="0"/>
          <w:rPrChange w:id="357" w:author="Hosoda Go（細田 剛）" w:date="2020-04-28T17:44:00Z">
            <w:rPr>
              <w:rFonts w:hint="eastAsia"/>
              <w:color w:val="000000"/>
              <w:kern w:val="0"/>
            </w:rPr>
          </w:rPrChange>
        </w:rPr>
        <w:t>し終了させる</w:t>
      </w:r>
      <w:r w:rsidR="005A4C75" w:rsidRPr="006664D3">
        <w:rPr>
          <w:color w:val="000000"/>
          <w:kern w:val="0"/>
          <w:rPrChange w:id="358" w:author="Hosoda Go（細田 剛）" w:date="2020-04-28T17:44:00Z">
            <w:rPr>
              <w:color w:val="000000"/>
              <w:kern w:val="0"/>
            </w:rPr>
          </w:rPrChange>
        </w:rPr>
        <w:t>ことができます。</w:t>
      </w:r>
      <w:r w:rsidR="00B00EA9" w:rsidRPr="006664D3">
        <w:rPr>
          <w:rFonts w:eastAsia="ＭＳ Ｐゴシック" w:cs="Helvetica"/>
          <w:color w:val="000000"/>
          <w:kern w:val="0"/>
          <w:szCs w:val="21"/>
          <w:rPrChange w:id="359" w:author="Hosoda Go（細田 剛）" w:date="2020-04-28T17:44:00Z">
            <w:rPr>
              <w:rFonts w:eastAsia="ＭＳ Ｐゴシック" w:cs="Helvetica"/>
              <w:color w:val="000000"/>
              <w:kern w:val="0"/>
              <w:szCs w:val="21"/>
            </w:rPr>
          </w:rPrChange>
        </w:rPr>
        <w:br/>
      </w:r>
      <w:r w:rsidR="005A4C75" w:rsidRPr="006664D3">
        <w:rPr>
          <w:color w:val="000000"/>
          <w:kern w:val="0"/>
          <w:rPrChange w:id="360" w:author="Hosoda Go（細田 剛）" w:date="2020-04-28T17:44:00Z">
            <w:rPr>
              <w:color w:val="000000"/>
              <w:kern w:val="0"/>
            </w:rPr>
          </w:rPrChange>
        </w:rPr>
        <w:t>当社は、利用者が本契約第2条、</w:t>
      </w:r>
      <w:r w:rsidR="005A4C75" w:rsidRPr="006664D3">
        <w:rPr>
          <w:rFonts w:hint="eastAsia"/>
          <w:color w:val="000000"/>
          <w:kern w:val="0"/>
          <w:rPrChange w:id="361" w:author="Hosoda Go（細田 剛）" w:date="2020-04-28T17:44:00Z">
            <w:rPr>
              <w:rFonts w:hint="eastAsia"/>
              <w:color w:val="000000"/>
              <w:kern w:val="0"/>
            </w:rPr>
          </w:rPrChange>
        </w:rPr>
        <w:t>第</w:t>
      </w:r>
      <w:r w:rsidR="005A4C75" w:rsidRPr="006664D3">
        <w:rPr>
          <w:color w:val="000000"/>
          <w:kern w:val="0"/>
          <w:rPrChange w:id="362" w:author="Hosoda Go（細田 剛）" w:date="2020-04-28T17:44:00Z">
            <w:rPr>
              <w:color w:val="000000"/>
              <w:kern w:val="0"/>
            </w:rPr>
          </w:rPrChange>
        </w:rPr>
        <w:t>3条</w:t>
      </w:r>
      <w:r w:rsidRPr="006664D3">
        <w:rPr>
          <w:rFonts w:hint="eastAsia"/>
          <w:color w:val="000000"/>
          <w:kern w:val="0"/>
          <w:rPrChange w:id="363" w:author="Hosoda Go（細田 剛）" w:date="2020-04-28T17:44:00Z">
            <w:rPr>
              <w:rFonts w:hint="eastAsia"/>
              <w:color w:val="000000"/>
              <w:kern w:val="0"/>
            </w:rPr>
          </w:rPrChange>
        </w:rPr>
        <w:t>または</w:t>
      </w:r>
      <w:r w:rsidR="005A4C75" w:rsidRPr="006664D3">
        <w:rPr>
          <w:rFonts w:hint="eastAsia"/>
          <w:color w:val="000000"/>
          <w:kern w:val="0"/>
          <w:rPrChange w:id="364" w:author="Hosoda Go（細田 剛）" w:date="2020-04-28T17:44:00Z">
            <w:rPr>
              <w:rFonts w:hint="eastAsia"/>
              <w:color w:val="000000"/>
              <w:kern w:val="0"/>
            </w:rPr>
          </w:rPrChange>
        </w:rPr>
        <w:t>第</w:t>
      </w:r>
      <w:r w:rsidR="005A4C75" w:rsidRPr="006664D3">
        <w:rPr>
          <w:color w:val="000000"/>
          <w:kern w:val="0"/>
          <w:rPrChange w:id="365" w:author="Hosoda Go（細田 剛）" w:date="2020-04-28T17:44:00Z">
            <w:rPr>
              <w:color w:val="000000"/>
              <w:kern w:val="0"/>
            </w:rPr>
          </w:rPrChange>
        </w:rPr>
        <w:t>4条のいずれかの規定</w:t>
      </w:r>
      <w:r w:rsidR="005A4C75" w:rsidRPr="006664D3">
        <w:rPr>
          <w:rFonts w:hint="eastAsia"/>
          <w:color w:val="000000"/>
          <w:kern w:val="0"/>
          <w:rPrChange w:id="366" w:author="Hosoda Go（細田 剛）" w:date="2020-04-28T17:44:00Z">
            <w:rPr>
              <w:rFonts w:hint="eastAsia"/>
              <w:color w:val="000000"/>
              <w:kern w:val="0"/>
            </w:rPr>
          </w:rPrChange>
        </w:rPr>
        <w:t>に違反した</w:t>
      </w:r>
      <w:r w:rsidR="005A4C75" w:rsidRPr="006664D3">
        <w:rPr>
          <w:color w:val="000000"/>
          <w:kern w:val="0"/>
          <w:rPrChange w:id="367" w:author="Hosoda Go（細田 剛）" w:date="2020-04-28T17:44:00Z">
            <w:rPr>
              <w:color w:val="000000"/>
              <w:kern w:val="0"/>
            </w:rPr>
          </w:rPrChange>
        </w:rPr>
        <w:t>場合には、事前に一切通知することなく、</w:t>
      </w:r>
      <w:r w:rsidR="005A4C75" w:rsidRPr="006664D3">
        <w:rPr>
          <w:rFonts w:hint="eastAsia"/>
          <w:color w:val="000000"/>
          <w:kern w:val="0"/>
          <w:rPrChange w:id="368" w:author="Hosoda Go（細田 剛）" w:date="2020-04-28T17:44:00Z">
            <w:rPr>
              <w:rFonts w:hint="eastAsia"/>
              <w:color w:val="000000"/>
              <w:kern w:val="0"/>
            </w:rPr>
          </w:rPrChange>
        </w:rPr>
        <w:t>直ちに</w:t>
      </w:r>
      <w:r w:rsidR="00B00EA9" w:rsidRPr="006664D3">
        <w:rPr>
          <w:rFonts w:hint="eastAsia"/>
          <w:color w:val="000000"/>
          <w:kern w:val="0"/>
          <w:rPrChange w:id="369" w:author="Hosoda Go（細田 剛）" w:date="2020-04-28T17:44:00Z">
            <w:rPr>
              <w:rFonts w:hint="eastAsia"/>
              <w:color w:val="000000"/>
              <w:kern w:val="0"/>
            </w:rPr>
          </w:rPrChange>
        </w:rPr>
        <w:t>解除し</w:t>
      </w:r>
      <w:r w:rsidR="005A4C75" w:rsidRPr="006664D3">
        <w:rPr>
          <w:rFonts w:hint="eastAsia"/>
          <w:color w:val="000000"/>
          <w:kern w:val="0"/>
          <w:rPrChange w:id="370" w:author="Hosoda Go（細田 剛）" w:date="2020-04-28T17:44:00Z">
            <w:rPr>
              <w:rFonts w:hint="eastAsia"/>
              <w:color w:val="000000"/>
              <w:kern w:val="0"/>
            </w:rPr>
          </w:rPrChange>
        </w:rPr>
        <w:t>終了させる</w:t>
      </w:r>
      <w:r w:rsidR="005A4C75" w:rsidRPr="006664D3">
        <w:rPr>
          <w:color w:val="000000"/>
          <w:kern w:val="0"/>
          <w:rPrChange w:id="371" w:author="Hosoda Go（細田 剛）" w:date="2020-04-28T17:44:00Z">
            <w:rPr>
              <w:color w:val="000000"/>
              <w:kern w:val="0"/>
            </w:rPr>
          </w:rPrChange>
        </w:rPr>
        <w:t>ことができます。</w:t>
      </w:r>
    </w:p>
    <w:p w14:paraId="6952724A" w14:textId="4848732E" w:rsidR="005A4C75" w:rsidRPr="006664D3" w:rsidRDefault="005A4C75" w:rsidP="0012480C">
      <w:pPr>
        <w:jc w:val="both"/>
        <w:rPr>
          <w:rFonts w:eastAsia="ＭＳ Ｐゴシック" w:cs="Helvetica"/>
          <w:color w:val="000000"/>
          <w:kern w:val="0"/>
          <w:szCs w:val="21"/>
          <w:rPrChange w:id="372" w:author="Hosoda Go（細田 剛）" w:date="2020-04-28T17:44:00Z">
            <w:rPr>
              <w:rFonts w:eastAsia="ＭＳ Ｐゴシック" w:cs="Helvetica"/>
              <w:color w:val="000000"/>
              <w:kern w:val="0"/>
              <w:szCs w:val="21"/>
            </w:rPr>
          </w:rPrChange>
        </w:rPr>
      </w:pPr>
      <w:r w:rsidRPr="006664D3">
        <w:rPr>
          <w:color w:val="000000"/>
          <w:kern w:val="0"/>
          <w:rPrChange w:id="373" w:author="Hosoda Go（細田 剛）" w:date="2020-04-28T17:44:00Z">
            <w:rPr>
              <w:color w:val="000000"/>
              <w:kern w:val="0"/>
            </w:rPr>
          </w:rPrChange>
        </w:rPr>
        <w:t>本契約</w:t>
      </w:r>
      <w:r w:rsidRPr="006664D3">
        <w:rPr>
          <w:rFonts w:hint="eastAsia"/>
          <w:color w:val="000000"/>
          <w:kern w:val="0"/>
          <w:rPrChange w:id="374" w:author="Hosoda Go（細田 剛）" w:date="2020-04-28T17:44:00Z">
            <w:rPr>
              <w:rFonts w:hint="eastAsia"/>
              <w:color w:val="000000"/>
              <w:kern w:val="0"/>
            </w:rPr>
          </w:rPrChange>
        </w:rPr>
        <w:t>が</w:t>
      </w:r>
      <w:r w:rsidR="00B00EA9" w:rsidRPr="006664D3">
        <w:rPr>
          <w:rFonts w:hint="eastAsia"/>
          <w:color w:val="000000"/>
          <w:kern w:val="0"/>
          <w:rPrChange w:id="375" w:author="Hosoda Go（細田 剛）" w:date="2020-04-28T17:44:00Z">
            <w:rPr>
              <w:rFonts w:hint="eastAsia"/>
              <w:color w:val="000000"/>
              <w:kern w:val="0"/>
            </w:rPr>
          </w:rPrChange>
        </w:rPr>
        <w:t>終了した</w:t>
      </w:r>
      <w:r w:rsidRPr="006664D3">
        <w:rPr>
          <w:color w:val="000000"/>
          <w:kern w:val="0"/>
          <w:rPrChange w:id="376" w:author="Hosoda Go（細田 剛）" w:date="2020-04-28T17:44:00Z">
            <w:rPr>
              <w:color w:val="000000"/>
              <w:kern w:val="0"/>
            </w:rPr>
          </w:rPrChange>
        </w:rPr>
        <w:t>場合、利用者は次のことを行う必要があります。</w:t>
      </w:r>
    </w:p>
    <w:p w14:paraId="1AF77A6B" w14:textId="77777777" w:rsidR="005A4C75" w:rsidRPr="006664D3" w:rsidRDefault="005A4C75" w:rsidP="0012480C">
      <w:pPr>
        <w:numPr>
          <w:ilvl w:val="0"/>
          <w:numId w:val="4"/>
        </w:numPr>
        <w:jc w:val="both"/>
        <w:rPr>
          <w:rFonts w:eastAsia="ＭＳ Ｐゴシック" w:cs="Helvetica"/>
          <w:color w:val="000000"/>
          <w:kern w:val="0"/>
          <w:szCs w:val="21"/>
          <w:rPrChange w:id="377" w:author="Hosoda Go（細田 剛）" w:date="2020-04-28T17:44:00Z">
            <w:rPr>
              <w:rFonts w:eastAsia="ＭＳ Ｐゴシック" w:cs="Helvetica"/>
              <w:color w:val="000000"/>
              <w:kern w:val="0"/>
              <w:szCs w:val="21"/>
            </w:rPr>
          </w:rPrChange>
        </w:rPr>
      </w:pPr>
      <w:r w:rsidRPr="006664D3">
        <w:rPr>
          <w:color w:val="000000"/>
          <w:kern w:val="0"/>
          <w:rPrChange w:id="378" w:author="Hosoda Go（細田 剛）" w:date="2020-04-28T17:44:00Z">
            <w:rPr>
              <w:color w:val="000000"/>
              <w:kern w:val="0"/>
            </w:rPr>
          </w:rPrChange>
        </w:rPr>
        <w:t>本件アプリの一切の使用の中止</w:t>
      </w:r>
    </w:p>
    <w:p w14:paraId="2320262D" w14:textId="77777777" w:rsidR="005A4C75" w:rsidRPr="006664D3" w:rsidRDefault="005A4C75" w:rsidP="0012480C">
      <w:pPr>
        <w:numPr>
          <w:ilvl w:val="0"/>
          <w:numId w:val="4"/>
        </w:numPr>
        <w:jc w:val="both"/>
        <w:rPr>
          <w:rFonts w:eastAsia="ＭＳ Ｐゴシック" w:cs="Helvetica"/>
          <w:color w:val="000000"/>
          <w:kern w:val="0"/>
          <w:szCs w:val="21"/>
          <w:rPrChange w:id="379" w:author="Hosoda Go（細田 剛）" w:date="2020-04-28T17:44:00Z">
            <w:rPr>
              <w:rFonts w:eastAsia="ＭＳ Ｐゴシック" w:cs="Helvetica"/>
              <w:color w:val="000000"/>
              <w:kern w:val="0"/>
              <w:szCs w:val="21"/>
            </w:rPr>
          </w:rPrChange>
        </w:rPr>
      </w:pPr>
      <w:r w:rsidRPr="006664D3">
        <w:rPr>
          <w:color w:val="000000"/>
          <w:kern w:val="0"/>
          <w:rPrChange w:id="380" w:author="Hosoda Go（細田 剛）" w:date="2020-04-28T17:44:00Z">
            <w:rPr>
              <w:color w:val="000000"/>
              <w:kern w:val="0"/>
            </w:rPr>
          </w:rPrChange>
        </w:rPr>
        <w:t>本件アプリのオリジナルおよび一切の複製</w:t>
      </w:r>
      <w:r w:rsidRPr="006664D3">
        <w:rPr>
          <w:rFonts w:hint="eastAsia"/>
          <w:color w:val="000000"/>
          <w:kern w:val="0"/>
          <w:rPrChange w:id="381" w:author="Hosoda Go（細田 剛）" w:date="2020-04-28T17:44:00Z">
            <w:rPr>
              <w:rFonts w:hint="eastAsia"/>
              <w:color w:val="000000"/>
              <w:kern w:val="0"/>
            </w:rPr>
          </w:rPrChange>
        </w:rPr>
        <w:t>の破棄</w:t>
      </w:r>
    </w:p>
    <w:p w14:paraId="236554E1" w14:textId="77777777" w:rsidR="005A4C75" w:rsidRPr="006664D3" w:rsidRDefault="005A4C75" w:rsidP="0012480C">
      <w:pPr>
        <w:numPr>
          <w:ilvl w:val="0"/>
          <w:numId w:val="4"/>
        </w:numPr>
        <w:jc w:val="both"/>
        <w:rPr>
          <w:rFonts w:eastAsia="ＭＳ Ｐゴシック" w:cs="Helvetica"/>
          <w:color w:val="000000"/>
          <w:kern w:val="0"/>
          <w:szCs w:val="21"/>
          <w:rPrChange w:id="382" w:author="Hosoda Go（細田 剛）" w:date="2020-04-28T17:44:00Z">
            <w:rPr>
              <w:rFonts w:eastAsia="ＭＳ Ｐゴシック" w:cs="Helvetica"/>
              <w:color w:val="000000"/>
              <w:kern w:val="0"/>
              <w:szCs w:val="21"/>
            </w:rPr>
          </w:rPrChange>
        </w:rPr>
      </w:pPr>
      <w:r w:rsidRPr="006664D3">
        <w:rPr>
          <w:rFonts w:hint="eastAsia"/>
          <w:color w:val="000000"/>
          <w:kern w:val="0"/>
          <w:rPrChange w:id="383" w:author="Hosoda Go（細田 剛）" w:date="2020-04-28T17:44:00Z">
            <w:rPr>
              <w:rFonts w:hint="eastAsia"/>
              <w:color w:val="000000"/>
              <w:kern w:val="0"/>
            </w:rPr>
          </w:rPrChange>
        </w:rPr>
        <w:t>本件アプリがインストールされている機器からの本件アプリの全ての複製の削除</w:t>
      </w:r>
    </w:p>
    <w:p w14:paraId="2929ABD2" w14:textId="65C90BDA" w:rsidR="005A4C75" w:rsidRPr="006664D3" w:rsidRDefault="00C43AD9" w:rsidP="0012480C">
      <w:pPr>
        <w:jc w:val="both"/>
        <w:rPr>
          <w:rFonts w:eastAsia="ＭＳ Ｐゴシック" w:cs="Helvetica"/>
          <w:color w:val="000000"/>
          <w:kern w:val="0"/>
          <w:szCs w:val="21"/>
          <w:rPrChange w:id="384" w:author="Hosoda Go（細田 剛）" w:date="2020-04-28T17:44:00Z">
            <w:rPr>
              <w:rFonts w:eastAsia="ＭＳ Ｐゴシック" w:cs="Helvetica"/>
              <w:color w:val="000000"/>
              <w:kern w:val="0"/>
              <w:szCs w:val="21"/>
            </w:rPr>
          </w:rPrChange>
        </w:rPr>
      </w:pPr>
      <w:r w:rsidRPr="006664D3">
        <w:rPr>
          <w:rFonts w:hint="eastAsia"/>
          <w:color w:val="000000"/>
          <w:kern w:val="0"/>
          <w:rPrChange w:id="385" w:author="Hosoda Go（細田 剛）" w:date="2020-04-28T17:44:00Z">
            <w:rPr>
              <w:rFonts w:hint="eastAsia"/>
              <w:color w:val="000000"/>
              <w:kern w:val="0"/>
            </w:rPr>
          </w:rPrChange>
        </w:rPr>
        <w:t>７</w:t>
      </w:r>
      <w:r w:rsidR="005A4C75" w:rsidRPr="006664D3">
        <w:rPr>
          <w:color w:val="000000"/>
          <w:kern w:val="0"/>
          <w:rPrChange w:id="386" w:author="Hosoda Go（細田 剛）" w:date="2020-04-28T17:44:00Z">
            <w:rPr>
              <w:color w:val="000000"/>
              <w:kern w:val="0"/>
            </w:rPr>
          </w:rPrChange>
        </w:rPr>
        <w:t>.</w:t>
      </w:r>
      <w:r w:rsidR="00B00EA9" w:rsidRPr="006664D3">
        <w:rPr>
          <w:color w:val="000000"/>
          <w:kern w:val="0"/>
          <w:rPrChange w:id="387" w:author="Hosoda Go（細田 剛）" w:date="2020-04-28T17:44:00Z">
            <w:rPr>
              <w:color w:val="000000"/>
              <w:kern w:val="0"/>
            </w:rPr>
          </w:rPrChange>
        </w:rPr>
        <w:t xml:space="preserve"> </w:t>
      </w:r>
      <w:r w:rsidR="005A4C75" w:rsidRPr="006664D3">
        <w:rPr>
          <w:rFonts w:hint="eastAsia"/>
          <w:b/>
          <w:color w:val="000000"/>
          <w:kern w:val="0"/>
          <w:u w:val="single"/>
          <w:rPrChange w:id="388" w:author="Hosoda Go（細田 剛）" w:date="2020-04-28T17:44:00Z">
            <w:rPr>
              <w:rFonts w:hint="eastAsia"/>
              <w:b/>
              <w:color w:val="000000"/>
              <w:kern w:val="0"/>
              <w:u w:val="single"/>
            </w:rPr>
          </w:rPrChange>
        </w:rPr>
        <w:t>保証</w:t>
      </w:r>
      <w:r w:rsidR="00B73A10" w:rsidRPr="006664D3">
        <w:rPr>
          <w:rFonts w:hint="eastAsia"/>
          <w:b/>
          <w:color w:val="000000"/>
          <w:kern w:val="0"/>
          <w:rPrChange w:id="389" w:author="Hosoda Go（細田 剛）" w:date="2020-04-28T17:44:00Z">
            <w:rPr>
              <w:rFonts w:hint="eastAsia"/>
              <w:b/>
              <w:color w:val="000000"/>
              <w:kern w:val="0"/>
            </w:rPr>
          </w:rPrChange>
        </w:rPr>
        <w:t xml:space="preserve">　　</w:t>
      </w:r>
      <w:r w:rsidR="005A4C75" w:rsidRPr="006664D3">
        <w:rPr>
          <w:rFonts w:hint="eastAsia"/>
          <w:kern w:val="0"/>
          <w:rPrChange w:id="390" w:author="Hosoda Go（細田 剛）" w:date="2020-04-28T17:44:00Z">
            <w:rPr>
              <w:rFonts w:hint="eastAsia"/>
              <w:kern w:val="0"/>
            </w:rPr>
          </w:rPrChange>
        </w:rPr>
        <w:t>本件アプリは利用者に対し無償で使用許諾されるため、当社は、本件アプリが無償のソフトウェアに対して適用される通常の業界基準に従って開発され利用可能にされていることのみを保証します。本件アプリは「一切の不具合を含め現状有姿のまま」提供されるものとし、</w:t>
      </w:r>
      <w:r w:rsidR="005A4C75" w:rsidRPr="006664D3">
        <w:rPr>
          <w:rFonts w:hint="eastAsia"/>
          <w:color w:val="000000"/>
          <w:kern w:val="0"/>
          <w:rPrChange w:id="391" w:author="Hosoda Go（細田 剛）" w:date="2020-04-28T17:44:00Z">
            <w:rPr>
              <w:rFonts w:hint="eastAsia"/>
              <w:color w:val="000000"/>
              <w:kern w:val="0"/>
            </w:rPr>
          </w:rPrChange>
        </w:rPr>
        <w:t>当社、当社のサプライヤーおよびライセンサー</w:t>
      </w:r>
      <w:r w:rsidR="005A4C75" w:rsidRPr="006664D3">
        <w:rPr>
          <w:color w:val="000000"/>
          <w:kern w:val="0"/>
          <w:rPrChange w:id="392" w:author="Hosoda Go（細田 剛）" w:date="2020-04-28T17:44:00Z">
            <w:rPr>
              <w:color w:val="000000"/>
              <w:kern w:val="0"/>
            </w:rPr>
          </w:rPrChange>
        </w:rPr>
        <w:t>は、明示黙示を問わず、</w:t>
      </w:r>
      <w:r w:rsidR="005A4C75" w:rsidRPr="006664D3">
        <w:rPr>
          <w:rFonts w:hint="eastAsia"/>
          <w:color w:val="000000"/>
          <w:kern w:val="0"/>
          <w:rPrChange w:id="393" w:author="Hosoda Go（細田 剛）" w:date="2020-04-28T17:44:00Z">
            <w:rPr>
              <w:rFonts w:hint="eastAsia"/>
              <w:color w:val="000000"/>
              <w:kern w:val="0"/>
            </w:rPr>
          </w:rPrChange>
        </w:rPr>
        <w:t>本件アプリの</w:t>
      </w:r>
      <w:r w:rsidR="005A4C75" w:rsidRPr="006664D3">
        <w:rPr>
          <w:color w:val="000000"/>
          <w:kern w:val="0"/>
          <w:rPrChange w:id="394" w:author="Hosoda Go（細田 剛）" w:date="2020-04-28T17:44:00Z">
            <w:rPr>
              <w:color w:val="000000"/>
              <w:kern w:val="0"/>
            </w:rPr>
          </w:rPrChange>
        </w:rPr>
        <w:t>商品性、特定目的への適合性および</w:t>
      </w:r>
      <w:r w:rsidR="00B00EA9" w:rsidRPr="006664D3">
        <w:rPr>
          <w:rFonts w:hint="eastAsia"/>
          <w:color w:val="000000"/>
          <w:kern w:val="0"/>
          <w:rPrChange w:id="395" w:author="Hosoda Go（細田 剛）" w:date="2020-04-28T17:44:00Z">
            <w:rPr>
              <w:rFonts w:hint="eastAsia"/>
              <w:color w:val="000000"/>
              <w:kern w:val="0"/>
            </w:rPr>
          </w:rPrChange>
        </w:rPr>
        <w:t>第三者の知的財産権を含め権利の</w:t>
      </w:r>
      <w:r w:rsidR="005A4C75" w:rsidRPr="006664D3">
        <w:rPr>
          <w:color w:val="000000"/>
          <w:kern w:val="0"/>
          <w:rPrChange w:id="396" w:author="Hosoda Go（細田 剛）" w:date="2020-04-28T17:44:00Z">
            <w:rPr>
              <w:color w:val="000000"/>
              <w:kern w:val="0"/>
            </w:rPr>
          </w:rPrChange>
        </w:rPr>
        <w:t>非侵害性についての黙示的保証を含め、他のいかなる保証も</w:t>
      </w:r>
      <w:r w:rsidR="005A4C75" w:rsidRPr="006664D3">
        <w:rPr>
          <w:rFonts w:hint="eastAsia"/>
          <w:color w:val="000000"/>
          <w:kern w:val="0"/>
          <w:rPrChange w:id="397" w:author="Hosoda Go（細田 剛）" w:date="2020-04-28T17:44:00Z">
            <w:rPr>
              <w:rFonts w:hint="eastAsia"/>
              <w:color w:val="000000"/>
              <w:kern w:val="0"/>
            </w:rPr>
          </w:rPrChange>
        </w:rPr>
        <w:t>しません</w:t>
      </w:r>
      <w:r w:rsidR="005A4C75" w:rsidRPr="006664D3">
        <w:rPr>
          <w:color w:val="000000"/>
          <w:kern w:val="0"/>
          <w:rPrChange w:id="398" w:author="Hosoda Go（細田 剛）" w:date="2020-04-28T17:44:00Z">
            <w:rPr>
              <w:color w:val="000000"/>
              <w:kern w:val="0"/>
            </w:rPr>
          </w:rPrChange>
        </w:rPr>
        <w:t>。</w:t>
      </w:r>
      <w:r w:rsidR="00CA43D4" w:rsidRPr="006664D3">
        <w:rPr>
          <w:rFonts w:eastAsia="ＭＳ Ｐゴシック" w:cs="Helvetica"/>
          <w:color w:val="000000"/>
          <w:kern w:val="0"/>
          <w:szCs w:val="21"/>
          <w:rPrChange w:id="399" w:author="Hosoda Go（細田 剛）" w:date="2020-04-28T17:44:00Z">
            <w:rPr>
              <w:rFonts w:eastAsia="ＭＳ Ｐゴシック" w:cs="Helvetica"/>
              <w:color w:val="000000"/>
              <w:kern w:val="0"/>
              <w:szCs w:val="21"/>
            </w:rPr>
          </w:rPrChange>
        </w:rPr>
        <w:br/>
      </w:r>
      <w:r w:rsidR="005A4C75" w:rsidRPr="006664D3">
        <w:rPr>
          <w:rFonts w:hint="eastAsia"/>
          <w:color w:val="000000"/>
          <w:kern w:val="0"/>
          <w:rPrChange w:id="400" w:author="Hosoda Go（細田 剛）" w:date="2020-04-28T17:44:00Z">
            <w:rPr>
              <w:rFonts w:hint="eastAsia"/>
              <w:color w:val="000000"/>
              <w:kern w:val="0"/>
            </w:rPr>
          </w:rPrChange>
        </w:rPr>
        <w:t>前記を制限することなく、当社および当社のサプライヤー、ライセンサー</w:t>
      </w:r>
      <w:r w:rsidR="005A4C75" w:rsidRPr="006664D3">
        <w:rPr>
          <w:color w:val="000000"/>
          <w:kern w:val="0"/>
          <w:rPrChange w:id="401" w:author="Hosoda Go（細田 剛）" w:date="2020-04-28T17:44:00Z">
            <w:rPr>
              <w:color w:val="000000"/>
              <w:kern w:val="0"/>
            </w:rPr>
          </w:rPrChange>
        </w:rPr>
        <w:t>は、以下のことを保証しません。</w:t>
      </w:r>
    </w:p>
    <w:p w14:paraId="3EB15BB3" w14:textId="77777777" w:rsidR="005A4C75" w:rsidRPr="006664D3" w:rsidRDefault="005A4C75" w:rsidP="0012480C">
      <w:pPr>
        <w:numPr>
          <w:ilvl w:val="0"/>
          <w:numId w:val="5"/>
        </w:numPr>
        <w:jc w:val="both"/>
        <w:rPr>
          <w:rFonts w:eastAsia="ＭＳ Ｐゴシック" w:cs="Helvetica"/>
          <w:color w:val="000000"/>
          <w:kern w:val="0"/>
          <w:szCs w:val="21"/>
          <w:rPrChange w:id="402" w:author="Hosoda Go（細田 剛）" w:date="2020-04-28T17:44:00Z">
            <w:rPr>
              <w:rFonts w:eastAsia="ＭＳ Ｐゴシック" w:cs="Helvetica"/>
              <w:color w:val="000000"/>
              <w:kern w:val="0"/>
              <w:szCs w:val="21"/>
            </w:rPr>
          </w:rPrChange>
        </w:rPr>
      </w:pPr>
      <w:r w:rsidRPr="006664D3">
        <w:rPr>
          <w:color w:val="000000"/>
          <w:kern w:val="0"/>
          <w:rPrChange w:id="403" w:author="Hosoda Go（細田 剛）" w:date="2020-04-28T17:44:00Z">
            <w:rPr>
              <w:color w:val="000000"/>
              <w:kern w:val="0"/>
            </w:rPr>
          </w:rPrChange>
        </w:rPr>
        <w:t>本件アプリにエラーが存在しないこと</w:t>
      </w:r>
    </w:p>
    <w:p w14:paraId="3517C126" w14:textId="77777777" w:rsidR="005A4C75" w:rsidRPr="006664D3" w:rsidRDefault="005A4C75" w:rsidP="0012480C">
      <w:pPr>
        <w:numPr>
          <w:ilvl w:val="0"/>
          <w:numId w:val="5"/>
        </w:numPr>
        <w:jc w:val="both"/>
        <w:rPr>
          <w:rFonts w:eastAsia="ＭＳ Ｐゴシック" w:cs="Helvetica"/>
          <w:color w:val="000000"/>
          <w:kern w:val="0"/>
          <w:szCs w:val="21"/>
          <w:rPrChange w:id="404" w:author="Hosoda Go（細田 剛）" w:date="2020-04-28T17:44:00Z">
            <w:rPr>
              <w:rFonts w:eastAsia="ＭＳ Ｐゴシック" w:cs="Helvetica"/>
              <w:color w:val="000000"/>
              <w:kern w:val="0"/>
              <w:szCs w:val="21"/>
            </w:rPr>
          </w:rPrChange>
        </w:rPr>
      </w:pPr>
      <w:r w:rsidRPr="006664D3">
        <w:rPr>
          <w:color w:val="000000"/>
          <w:kern w:val="0"/>
          <w:rPrChange w:id="405" w:author="Hosoda Go（細田 剛）" w:date="2020-04-28T17:44:00Z">
            <w:rPr>
              <w:color w:val="000000"/>
              <w:kern w:val="0"/>
            </w:rPr>
          </w:rPrChange>
        </w:rPr>
        <w:t>利用者による本件アプリの使用が中断なくあるいはエラーを生じずに行われること</w:t>
      </w:r>
    </w:p>
    <w:p w14:paraId="6B59AC2A" w14:textId="77777777" w:rsidR="005A4C75" w:rsidRPr="006664D3" w:rsidRDefault="005A4C75" w:rsidP="0012480C">
      <w:pPr>
        <w:numPr>
          <w:ilvl w:val="0"/>
          <w:numId w:val="5"/>
        </w:numPr>
        <w:jc w:val="both"/>
        <w:rPr>
          <w:rFonts w:eastAsia="ＭＳ Ｐゴシック" w:cs="Helvetica"/>
          <w:color w:val="000000"/>
          <w:kern w:val="0"/>
          <w:szCs w:val="21"/>
          <w:rPrChange w:id="406" w:author="Hosoda Go（細田 剛）" w:date="2020-04-28T17:44:00Z">
            <w:rPr>
              <w:rFonts w:eastAsia="ＭＳ Ｐゴシック" w:cs="Helvetica"/>
              <w:color w:val="000000"/>
              <w:kern w:val="0"/>
              <w:szCs w:val="21"/>
            </w:rPr>
          </w:rPrChange>
        </w:rPr>
      </w:pPr>
      <w:r w:rsidRPr="006664D3">
        <w:rPr>
          <w:color w:val="000000"/>
          <w:kern w:val="0"/>
          <w:rPrChange w:id="407" w:author="Hosoda Go（細田 剛）" w:date="2020-04-28T17:44:00Z">
            <w:rPr>
              <w:color w:val="000000"/>
              <w:kern w:val="0"/>
            </w:rPr>
          </w:rPrChange>
        </w:rPr>
        <w:t>本件アプリが利用者の要求に合致していること</w:t>
      </w:r>
    </w:p>
    <w:p w14:paraId="6A2EAD88" w14:textId="77777777" w:rsidR="005A4C75" w:rsidRPr="006664D3" w:rsidRDefault="005A4C75" w:rsidP="0012480C">
      <w:pPr>
        <w:numPr>
          <w:ilvl w:val="0"/>
          <w:numId w:val="5"/>
        </w:numPr>
        <w:jc w:val="both"/>
        <w:rPr>
          <w:rFonts w:eastAsia="ＭＳ Ｐゴシック" w:cs="Helvetica"/>
          <w:color w:val="000000"/>
          <w:kern w:val="0"/>
          <w:szCs w:val="21"/>
          <w:rPrChange w:id="408" w:author="Hosoda Go（細田 剛）" w:date="2020-04-28T17:44:00Z">
            <w:rPr>
              <w:rFonts w:eastAsia="ＭＳ Ｐゴシック" w:cs="Helvetica"/>
              <w:color w:val="000000"/>
              <w:kern w:val="0"/>
              <w:szCs w:val="21"/>
            </w:rPr>
          </w:rPrChange>
        </w:rPr>
      </w:pPr>
      <w:r w:rsidRPr="006664D3">
        <w:rPr>
          <w:color w:val="000000"/>
          <w:kern w:val="0"/>
          <w:rPrChange w:id="409" w:author="Hosoda Go（細田 剛）" w:date="2020-04-28T17:44:00Z">
            <w:rPr>
              <w:color w:val="000000"/>
              <w:kern w:val="0"/>
            </w:rPr>
          </w:rPrChange>
        </w:rPr>
        <w:t>本件アプリが利用者の</w:t>
      </w:r>
      <w:r w:rsidRPr="006664D3">
        <w:rPr>
          <w:rFonts w:hint="eastAsia"/>
          <w:color w:val="000000"/>
          <w:kern w:val="0"/>
          <w:rPrChange w:id="410" w:author="Hosoda Go（細田 剛）" w:date="2020-04-28T17:44:00Z">
            <w:rPr>
              <w:rFonts w:hint="eastAsia"/>
              <w:color w:val="000000"/>
              <w:kern w:val="0"/>
            </w:rPr>
          </w:rPrChange>
        </w:rPr>
        <w:t>機器</w:t>
      </w:r>
      <w:r w:rsidRPr="006664D3">
        <w:rPr>
          <w:color w:val="000000"/>
          <w:kern w:val="0"/>
          <w:rPrChange w:id="411" w:author="Hosoda Go（細田 剛）" w:date="2020-04-28T17:44:00Z">
            <w:rPr>
              <w:color w:val="000000"/>
              <w:kern w:val="0"/>
            </w:rPr>
          </w:rPrChange>
        </w:rPr>
        <w:t>またはソフトウェア構成で動作すること</w:t>
      </w:r>
    </w:p>
    <w:p w14:paraId="1BC4385D" w14:textId="77777777" w:rsidR="005A4C75" w:rsidRPr="006664D3" w:rsidRDefault="005A4C75" w:rsidP="0012480C">
      <w:pPr>
        <w:jc w:val="both"/>
        <w:rPr>
          <w:color w:val="000000"/>
          <w:kern w:val="0"/>
          <w:rPrChange w:id="412" w:author="Hosoda Go（細田 剛）" w:date="2020-04-28T17:44:00Z">
            <w:rPr>
              <w:color w:val="000000"/>
              <w:kern w:val="0"/>
            </w:rPr>
          </w:rPrChange>
        </w:rPr>
      </w:pPr>
      <w:r w:rsidRPr="006664D3">
        <w:rPr>
          <w:rFonts w:hint="eastAsia"/>
          <w:color w:val="000000"/>
          <w:kern w:val="0"/>
          <w:rPrChange w:id="413" w:author="Hosoda Go（細田 剛）" w:date="2020-04-28T17:44:00Z">
            <w:rPr>
              <w:rFonts w:hint="eastAsia"/>
              <w:color w:val="000000"/>
              <w:kern w:val="0"/>
            </w:rPr>
          </w:rPrChange>
        </w:rPr>
        <w:t>当社</w:t>
      </w:r>
      <w:r w:rsidRPr="006664D3">
        <w:rPr>
          <w:color w:val="000000"/>
          <w:kern w:val="0"/>
          <w:rPrChange w:id="414" w:author="Hosoda Go（細田 剛）" w:date="2020-04-28T17:44:00Z">
            <w:rPr>
              <w:color w:val="000000"/>
              <w:kern w:val="0"/>
            </w:rPr>
          </w:rPrChange>
        </w:rPr>
        <w:t>グループその他による書面または口頭によるいかなる</w:t>
      </w:r>
      <w:r w:rsidRPr="006664D3">
        <w:rPr>
          <w:rFonts w:hint="eastAsia"/>
          <w:color w:val="000000"/>
          <w:kern w:val="0"/>
          <w:rPrChange w:id="415" w:author="Hosoda Go（細田 剛）" w:date="2020-04-28T17:44:00Z">
            <w:rPr>
              <w:rFonts w:hint="eastAsia"/>
              <w:color w:val="000000"/>
              <w:kern w:val="0"/>
            </w:rPr>
          </w:rPrChange>
        </w:rPr>
        <w:t>表明</w:t>
      </w:r>
      <w:r w:rsidRPr="006664D3">
        <w:rPr>
          <w:color w:val="000000"/>
          <w:kern w:val="0"/>
          <w:rPrChange w:id="416" w:author="Hosoda Go（細田 剛）" w:date="2020-04-28T17:44:00Z">
            <w:rPr>
              <w:color w:val="000000"/>
              <w:kern w:val="0"/>
            </w:rPr>
          </w:rPrChange>
        </w:rPr>
        <w:t>も、</w:t>
      </w:r>
      <w:r w:rsidRPr="006664D3">
        <w:rPr>
          <w:rFonts w:hint="eastAsia"/>
          <w:color w:val="000000"/>
          <w:kern w:val="0"/>
          <w:rPrChange w:id="417" w:author="Hosoda Go（細田 剛）" w:date="2020-04-28T17:44:00Z">
            <w:rPr>
              <w:rFonts w:hint="eastAsia"/>
              <w:color w:val="000000"/>
              <w:kern w:val="0"/>
            </w:rPr>
          </w:rPrChange>
        </w:rPr>
        <w:t>当社</w:t>
      </w:r>
      <w:r w:rsidRPr="006664D3">
        <w:rPr>
          <w:color w:val="000000"/>
          <w:kern w:val="0"/>
          <w:rPrChange w:id="418" w:author="Hosoda Go（細田 剛）" w:date="2020-04-28T17:44:00Z">
            <w:rPr>
              <w:color w:val="000000"/>
              <w:kern w:val="0"/>
            </w:rPr>
          </w:rPrChange>
        </w:rPr>
        <w:t>による保証を構成するものではありません。「</w:t>
      </w:r>
      <w:r w:rsidRPr="006664D3">
        <w:rPr>
          <w:rFonts w:hint="eastAsia"/>
          <w:color w:val="000000"/>
          <w:kern w:val="0"/>
          <w:rPrChange w:id="419" w:author="Hosoda Go（細田 剛）" w:date="2020-04-28T17:44:00Z">
            <w:rPr>
              <w:rFonts w:hint="eastAsia"/>
              <w:color w:val="000000"/>
              <w:kern w:val="0"/>
            </w:rPr>
          </w:rPrChange>
        </w:rPr>
        <w:t>当社</w:t>
      </w:r>
      <w:r w:rsidRPr="006664D3">
        <w:rPr>
          <w:color w:val="000000"/>
          <w:kern w:val="0"/>
          <w:rPrChange w:id="420" w:author="Hosoda Go（細田 剛）" w:date="2020-04-28T17:44:00Z">
            <w:rPr>
              <w:color w:val="000000"/>
              <w:kern w:val="0"/>
            </w:rPr>
          </w:rPrChange>
        </w:rPr>
        <w:t>グループ」とは、</w:t>
      </w:r>
      <w:r w:rsidRPr="006664D3">
        <w:rPr>
          <w:rFonts w:hint="eastAsia"/>
          <w:color w:val="000000"/>
          <w:kern w:val="0"/>
          <w:rPrChange w:id="421" w:author="Hosoda Go（細田 剛）" w:date="2020-04-28T17:44:00Z">
            <w:rPr>
              <w:rFonts w:hint="eastAsia"/>
              <w:color w:val="000000"/>
              <w:kern w:val="0"/>
            </w:rPr>
          </w:rPrChange>
        </w:rPr>
        <w:t>当社</w:t>
      </w:r>
      <w:r w:rsidRPr="006664D3">
        <w:rPr>
          <w:color w:val="000000"/>
          <w:kern w:val="0"/>
          <w:rPrChange w:id="422" w:author="Hosoda Go（細田 剛）" w:date="2020-04-28T17:44:00Z">
            <w:rPr>
              <w:color w:val="000000"/>
              <w:kern w:val="0"/>
            </w:rPr>
          </w:rPrChange>
        </w:rPr>
        <w:t>ならびにその子会社その他の関連会社、ならびにそれらの所有者、取締役、役員、従業員、代理人、サプライヤー、販売業者、ライセン</w:t>
      </w:r>
      <w:r w:rsidRPr="006664D3">
        <w:rPr>
          <w:rFonts w:hint="eastAsia"/>
          <w:color w:val="000000"/>
          <w:kern w:val="0"/>
          <w:rPrChange w:id="423" w:author="Hosoda Go（細田 剛）" w:date="2020-04-28T17:44:00Z">
            <w:rPr>
              <w:rFonts w:hint="eastAsia"/>
              <w:color w:val="000000"/>
              <w:kern w:val="0"/>
            </w:rPr>
          </w:rPrChange>
        </w:rPr>
        <w:t>サー</w:t>
      </w:r>
      <w:r w:rsidRPr="006664D3">
        <w:rPr>
          <w:color w:val="000000"/>
          <w:kern w:val="0"/>
          <w:rPrChange w:id="424" w:author="Hosoda Go（細田 剛）" w:date="2020-04-28T17:44:00Z">
            <w:rPr>
              <w:color w:val="000000"/>
              <w:kern w:val="0"/>
            </w:rPr>
          </w:rPrChange>
        </w:rPr>
        <w:t>その他の代表者を意味します。</w:t>
      </w:r>
    </w:p>
    <w:p w14:paraId="51B30839" w14:textId="4EDFDECC" w:rsidR="005A4C75" w:rsidRPr="006664D3" w:rsidRDefault="00C43AD9" w:rsidP="0012480C">
      <w:pPr>
        <w:jc w:val="both"/>
        <w:rPr>
          <w:rFonts w:eastAsia="ＭＳ Ｐゴシック" w:cs="Helvetica"/>
          <w:color w:val="000000"/>
          <w:kern w:val="0"/>
          <w:szCs w:val="21"/>
          <w:rPrChange w:id="425" w:author="Hosoda Go（細田 剛）" w:date="2020-04-28T17:44:00Z">
            <w:rPr>
              <w:rFonts w:eastAsia="ＭＳ Ｐゴシック" w:cs="Helvetica"/>
              <w:color w:val="000000"/>
              <w:kern w:val="0"/>
              <w:szCs w:val="21"/>
            </w:rPr>
          </w:rPrChange>
        </w:rPr>
      </w:pPr>
      <w:r w:rsidRPr="006664D3">
        <w:rPr>
          <w:rFonts w:hint="eastAsia"/>
          <w:color w:val="000000"/>
          <w:kern w:val="0"/>
          <w:rPrChange w:id="426" w:author="Hosoda Go（細田 剛）" w:date="2020-04-28T17:44:00Z">
            <w:rPr>
              <w:rFonts w:hint="eastAsia"/>
              <w:color w:val="000000"/>
              <w:kern w:val="0"/>
            </w:rPr>
          </w:rPrChange>
        </w:rPr>
        <w:t>８</w:t>
      </w:r>
      <w:r w:rsidR="005A4C75" w:rsidRPr="006664D3">
        <w:rPr>
          <w:color w:val="000000"/>
          <w:kern w:val="0"/>
          <w:rPrChange w:id="427" w:author="Hosoda Go（細田 剛）" w:date="2020-04-28T17:44:00Z">
            <w:rPr>
              <w:color w:val="000000"/>
              <w:kern w:val="0"/>
            </w:rPr>
          </w:rPrChange>
        </w:rPr>
        <w:t>.</w:t>
      </w:r>
      <w:r w:rsidR="00767F83" w:rsidRPr="006664D3">
        <w:rPr>
          <w:color w:val="000000"/>
          <w:kern w:val="0"/>
          <w:rPrChange w:id="428" w:author="Hosoda Go（細田 剛）" w:date="2020-04-28T17:44:00Z">
            <w:rPr>
              <w:color w:val="000000"/>
              <w:kern w:val="0"/>
            </w:rPr>
          </w:rPrChange>
        </w:rPr>
        <w:t xml:space="preserve"> </w:t>
      </w:r>
      <w:r w:rsidR="005A4C75" w:rsidRPr="006664D3">
        <w:rPr>
          <w:b/>
          <w:color w:val="000000"/>
          <w:kern w:val="0"/>
          <w:u w:val="single"/>
          <w:rPrChange w:id="429" w:author="Hosoda Go（細田 剛）" w:date="2020-04-28T17:44:00Z">
            <w:rPr>
              <w:b/>
              <w:color w:val="000000"/>
              <w:kern w:val="0"/>
              <w:u w:val="single"/>
            </w:rPr>
          </w:rPrChange>
        </w:rPr>
        <w:t>救済の</w:t>
      </w:r>
      <w:r w:rsidR="005A4C75" w:rsidRPr="006664D3">
        <w:rPr>
          <w:rFonts w:hint="eastAsia"/>
          <w:b/>
          <w:color w:val="000000"/>
          <w:kern w:val="0"/>
          <w:u w:val="single"/>
          <w:rPrChange w:id="430" w:author="Hosoda Go（細田 剛）" w:date="2020-04-28T17:44:00Z">
            <w:rPr>
              <w:rFonts w:hint="eastAsia"/>
              <w:b/>
              <w:color w:val="000000"/>
              <w:kern w:val="0"/>
              <w:u w:val="single"/>
            </w:rPr>
          </w:rPrChange>
        </w:rPr>
        <w:t>排除</w:t>
      </w:r>
      <w:r w:rsidR="00B73A10" w:rsidRPr="006664D3">
        <w:rPr>
          <w:rFonts w:hint="eastAsia"/>
          <w:b/>
          <w:color w:val="000000"/>
          <w:kern w:val="0"/>
          <w:rPrChange w:id="431" w:author="Hosoda Go（細田 剛）" w:date="2020-04-28T17:44:00Z">
            <w:rPr>
              <w:rFonts w:hint="eastAsia"/>
              <w:b/>
              <w:color w:val="000000"/>
              <w:kern w:val="0"/>
            </w:rPr>
          </w:rPrChange>
        </w:rPr>
        <w:t xml:space="preserve">　　</w:t>
      </w:r>
      <w:r w:rsidR="005A4C75" w:rsidRPr="006664D3">
        <w:rPr>
          <w:rFonts w:ascii="N" w:hAnsi="N"/>
          <w:color w:val="000000"/>
          <w:kern w:val="0"/>
          <w:rPrChange w:id="432" w:author="Hosoda Go（細田 剛）" w:date="2020-04-28T17:44:00Z">
            <w:rPr>
              <w:rFonts w:ascii="N" w:hAnsi="N"/>
              <w:color w:val="000000"/>
              <w:kern w:val="0"/>
            </w:rPr>
          </w:rPrChange>
        </w:rPr>
        <w:t>適用される法</w:t>
      </w:r>
      <w:r w:rsidR="005A4C75" w:rsidRPr="006664D3">
        <w:rPr>
          <w:rFonts w:ascii="N" w:hAnsi="N" w:hint="eastAsia"/>
          <w:color w:val="000000"/>
          <w:kern w:val="0"/>
          <w:rPrChange w:id="433" w:author="Hosoda Go（細田 剛）" w:date="2020-04-28T17:44:00Z">
            <w:rPr>
              <w:rFonts w:ascii="N" w:hAnsi="N" w:hint="eastAsia"/>
              <w:color w:val="000000"/>
              <w:kern w:val="0"/>
            </w:rPr>
          </w:rPrChange>
        </w:rPr>
        <w:t>律</w:t>
      </w:r>
      <w:r w:rsidR="005A4C75" w:rsidRPr="006664D3">
        <w:rPr>
          <w:rFonts w:ascii="N" w:hAnsi="N"/>
          <w:color w:val="000000"/>
          <w:kern w:val="0"/>
          <w:rPrChange w:id="434" w:author="Hosoda Go（細田 剛）" w:date="2020-04-28T17:44:00Z">
            <w:rPr>
              <w:rFonts w:ascii="N" w:hAnsi="N"/>
              <w:color w:val="000000"/>
              <w:kern w:val="0"/>
            </w:rPr>
          </w:rPrChange>
        </w:rPr>
        <w:t>により</w:t>
      </w:r>
      <w:r w:rsidR="005A4C75" w:rsidRPr="006664D3">
        <w:rPr>
          <w:rFonts w:ascii="N" w:hAnsi="N" w:hint="eastAsia"/>
          <w:color w:val="000000"/>
          <w:kern w:val="0"/>
          <w:rPrChange w:id="435" w:author="Hosoda Go（細田 剛）" w:date="2020-04-28T17:44:00Z">
            <w:rPr>
              <w:rFonts w:ascii="N" w:hAnsi="N" w:hint="eastAsia"/>
              <w:color w:val="000000"/>
              <w:kern w:val="0"/>
            </w:rPr>
          </w:rPrChange>
        </w:rPr>
        <w:t>最大限</w:t>
      </w:r>
      <w:r w:rsidR="005A4C75" w:rsidRPr="006664D3">
        <w:rPr>
          <w:rFonts w:ascii="N" w:hAnsi="N"/>
          <w:color w:val="000000"/>
          <w:kern w:val="0"/>
          <w:rPrChange w:id="436" w:author="Hosoda Go（細田 剛）" w:date="2020-04-28T17:44:00Z">
            <w:rPr>
              <w:rFonts w:ascii="N" w:hAnsi="N"/>
              <w:color w:val="000000"/>
              <w:kern w:val="0"/>
            </w:rPr>
          </w:rPrChange>
        </w:rPr>
        <w:t>許容される</w:t>
      </w:r>
      <w:r w:rsidR="005A4C75" w:rsidRPr="006664D3">
        <w:rPr>
          <w:rFonts w:ascii="N" w:hAnsi="N" w:hint="eastAsia"/>
          <w:color w:val="000000"/>
          <w:kern w:val="0"/>
          <w:rPrChange w:id="437" w:author="Hosoda Go（細田 剛）" w:date="2020-04-28T17:44:00Z">
            <w:rPr>
              <w:rFonts w:ascii="N" w:hAnsi="N" w:hint="eastAsia"/>
              <w:color w:val="000000"/>
              <w:kern w:val="0"/>
            </w:rPr>
          </w:rPrChange>
        </w:rPr>
        <w:t>範囲において、</w:t>
      </w:r>
      <w:r w:rsidR="00B73A10" w:rsidRPr="006664D3">
        <w:rPr>
          <w:rFonts w:ascii="N" w:hAnsi="N" w:hint="eastAsia"/>
          <w:color w:val="000000"/>
          <w:kern w:val="0"/>
          <w:rPrChange w:id="438" w:author="Hosoda Go（細田 剛）" w:date="2020-04-28T17:44:00Z">
            <w:rPr>
              <w:rFonts w:ascii="N" w:hAnsi="N" w:hint="eastAsia"/>
              <w:color w:val="000000"/>
              <w:kern w:val="0"/>
            </w:rPr>
          </w:rPrChange>
        </w:rPr>
        <w:t>いかなる場合</w:t>
      </w:r>
      <w:r w:rsidR="005A4C75" w:rsidRPr="006664D3">
        <w:rPr>
          <w:rFonts w:ascii="N" w:hAnsi="N" w:hint="eastAsia"/>
          <w:color w:val="000000"/>
          <w:kern w:val="0"/>
          <w:rPrChange w:id="439" w:author="Hosoda Go（細田 剛）" w:date="2020-04-28T17:44:00Z">
            <w:rPr>
              <w:rFonts w:ascii="N" w:hAnsi="N" w:hint="eastAsia"/>
              <w:color w:val="000000"/>
              <w:kern w:val="0"/>
            </w:rPr>
          </w:rPrChange>
        </w:rPr>
        <w:t>も、</w:t>
      </w:r>
      <w:r w:rsidR="005A4C75" w:rsidRPr="006664D3">
        <w:rPr>
          <w:rFonts w:hint="eastAsia"/>
          <w:color w:val="000000"/>
          <w:kern w:val="0"/>
          <w:rPrChange w:id="440" w:author="Hosoda Go（細田 剛）" w:date="2020-04-28T17:44:00Z">
            <w:rPr>
              <w:rFonts w:hint="eastAsia"/>
              <w:color w:val="000000"/>
              <w:kern w:val="0"/>
            </w:rPr>
          </w:rPrChange>
        </w:rPr>
        <w:t>当社グループ、当社のサプライヤーおよびライセンサーのいずれも、理由の如何を問わず、本件アプリを</w:t>
      </w:r>
      <w:r w:rsidR="001F2558" w:rsidRPr="006664D3">
        <w:rPr>
          <w:rFonts w:hint="eastAsia"/>
          <w:color w:val="000000"/>
          <w:kern w:val="0"/>
          <w:rPrChange w:id="441" w:author="Hosoda Go（細田 剛）" w:date="2020-04-28T17:44:00Z">
            <w:rPr>
              <w:rFonts w:hint="eastAsia"/>
              <w:color w:val="000000"/>
              <w:kern w:val="0"/>
            </w:rPr>
          </w:rPrChange>
        </w:rPr>
        <w:t>使用しあるいは利用し、</w:t>
      </w:r>
      <w:r w:rsidR="005A4C75" w:rsidRPr="006664D3">
        <w:rPr>
          <w:rFonts w:hint="eastAsia"/>
          <w:color w:val="000000"/>
          <w:kern w:val="0"/>
          <w:rPrChange w:id="442" w:author="Hosoda Go（細田 剛）" w:date="2020-04-28T17:44:00Z">
            <w:rPr>
              <w:rFonts w:hint="eastAsia"/>
              <w:color w:val="000000"/>
              <w:kern w:val="0"/>
            </w:rPr>
          </w:rPrChange>
        </w:rPr>
        <w:t>または</w:t>
      </w:r>
      <w:r w:rsidR="001F2558" w:rsidRPr="006664D3">
        <w:rPr>
          <w:rFonts w:hint="eastAsia"/>
          <w:color w:val="000000"/>
          <w:kern w:val="0"/>
          <w:rPrChange w:id="443" w:author="Hosoda Go（細田 剛）" w:date="2020-04-28T17:44:00Z">
            <w:rPr>
              <w:rFonts w:hint="eastAsia"/>
              <w:color w:val="000000"/>
              <w:kern w:val="0"/>
            </w:rPr>
          </w:rPrChange>
        </w:rPr>
        <w:t>使用できなかったあるいは</w:t>
      </w:r>
      <w:r w:rsidR="005A4C75" w:rsidRPr="006664D3">
        <w:rPr>
          <w:rFonts w:hint="eastAsia"/>
          <w:color w:val="000000"/>
          <w:kern w:val="0"/>
          <w:rPrChange w:id="444" w:author="Hosoda Go（細田 剛）" w:date="2020-04-28T17:44:00Z">
            <w:rPr>
              <w:rFonts w:hint="eastAsia"/>
              <w:color w:val="000000"/>
              <w:kern w:val="0"/>
            </w:rPr>
          </w:rPrChange>
        </w:rPr>
        <w:t>利用できなかったことに起因して利用者</w:t>
      </w:r>
      <w:r w:rsidR="00414826" w:rsidRPr="006664D3">
        <w:rPr>
          <w:rFonts w:hint="eastAsia"/>
          <w:color w:val="000000"/>
          <w:kern w:val="0"/>
          <w:rPrChange w:id="445" w:author="Hosoda Go（細田 剛）" w:date="2020-04-28T17:44:00Z">
            <w:rPr>
              <w:rFonts w:hint="eastAsia"/>
              <w:color w:val="000000"/>
              <w:kern w:val="0"/>
            </w:rPr>
          </w:rPrChange>
        </w:rPr>
        <w:t>および</w:t>
      </w:r>
      <w:r w:rsidR="005A4C75" w:rsidRPr="006664D3">
        <w:rPr>
          <w:rFonts w:hint="eastAsia"/>
          <w:color w:val="000000"/>
          <w:kern w:val="0"/>
          <w:rPrChange w:id="446" w:author="Hosoda Go（細田 剛）" w:date="2020-04-28T17:44:00Z">
            <w:rPr>
              <w:rFonts w:hint="eastAsia"/>
              <w:color w:val="000000"/>
              <w:kern w:val="0"/>
            </w:rPr>
          </w:rPrChange>
        </w:rPr>
        <w:t>第三者に生じたいかなる損害または請求についても、当社グ</w:t>
      </w:r>
      <w:r w:rsidR="005A4C75" w:rsidRPr="006664D3">
        <w:rPr>
          <w:rFonts w:hint="eastAsia"/>
          <w:color w:val="000000"/>
          <w:kern w:val="0"/>
          <w:rPrChange w:id="447" w:author="Hosoda Go（細田 剛）" w:date="2020-04-28T17:44:00Z">
            <w:rPr>
              <w:rFonts w:hint="eastAsia"/>
              <w:color w:val="000000"/>
              <w:kern w:val="0"/>
            </w:rPr>
          </w:rPrChange>
        </w:rPr>
        <w:lastRenderedPageBreak/>
        <w:t>ループまたは当社のサプライヤー、ライセンサーがかかる損害または請求の可能性を知らされていたとしても、</w:t>
      </w:r>
      <w:r w:rsidR="005A4C75" w:rsidRPr="006664D3">
        <w:rPr>
          <w:color w:val="000000"/>
          <w:kern w:val="0"/>
          <w:rPrChange w:id="448" w:author="Hosoda Go（細田 剛）" w:date="2020-04-28T17:44:00Z">
            <w:rPr>
              <w:color w:val="000000"/>
              <w:kern w:val="0"/>
            </w:rPr>
          </w:rPrChange>
        </w:rPr>
        <w:t>本</w:t>
      </w:r>
      <w:r w:rsidR="006D01EB" w:rsidRPr="006664D3">
        <w:rPr>
          <w:rFonts w:hint="eastAsia"/>
          <w:color w:val="000000"/>
          <w:kern w:val="0"/>
          <w:rPrChange w:id="449" w:author="Hosoda Go（細田 剛）" w:date="2020-04-28T17:44:00Z">
            <w:rPr>
              <w:rFonts w:hint="eastAsia"/>
              <w:color w:val="000000"/>
              <w:kern w:val="0"/>
            </w:rPr>
          </w:rPrChange>
        </w:rPr>
        <w:t>件</w:t>
      </w:r>
      <w:r w:rsidR="005A4C75" w:rsidRPr="006664D3">
        <w:rPr>
          <w:color w:val="000000"/>
          <w:kern w:val="0"/>
          <w:rPrChange w:id="450" w:author="Hosoda Go（細田 剛）" w:date="2020-04-28T17:44:00Z">
            <w:rPr>
              <w:color w:val="000000"/>
              <w:kern w:val="0"/>
            </w:rPr>
          </w:rPrChange>
        </w:rPr>
        <w:t>アプリの利用者による使用または使用不能を含め、本契約または何らかの形で本契約に関連して生ずるいかなる種類の間接損害、特別損害、付随的損害、懲罰的損害、または派生的損害（収入の喪失、逸失利益、データもしくは</w:t>
      </w:r>
      <w:r w:rsidR="005A4C75" w:rsidRPr="006664D3">
        <w:rPr>
          <w:rFonts w:hint="eastAsia"/>
          <w:color w:val="000000"/>
          <w:kern w:val="0"/>
          <w:rPrChange w:id="451" w:author="Hosoda Go（細田 剛）" w:date="2020-04-28T17:44:00Z">
            <w:rPr>
              <w:rFonts w:hint="eastAsia"/>
              <w:color w:val="000000"/>
              <w:kern w:val="0"/>
            </w:rPr>
          </w:rPrChange>
        </w:rPr>
        <w:t>信用</w:t>
      </w:r>
      <w:r w:rsidR="005A4C75" w:rsidRPr="006664D3">
        <w:rPr>
          <w:color w:val="000000"/>
          <w:kern w:val="0"/>
          <w:rPrChange w:id="452" w:author="Hosoda Go（細田 剛）" w:date="2020-04-28T17:44:00Z">
            <w:rPr>
              <w:color w:val="000000"/>
              <w:kern w:val="0"/>
            </w:rPr>
          </w:rPrChange>
        </w:rPr>
        <w:t>の喪失、その他の商業的もしくは経済的損失を含みますがそれらに限られません）</w:t>
      </w:r>
      <w:r w:rsidR="005A4C75" w:rsidRPr="006664D3">
        <w:rPr>
          <w:rFonts w:hint="eastAsia"/>
          <w:color w:val="000000"/>
          <w:kern w:val="0"/>
          <w:rPrChange w:id="453" w:author="Hosoda Go（細田 剛）" w:date="2020-04-28T17:44:00Z">
            <w:rPr>
              <w:rFonts w:hint="eastAsia"/>
              <w:color w:val="000000"/>
              <w:kern w:val="0"/>
            </w:rPr>
          </w:rPrChange>
        </w:rPr>
        <w:t>について、利用者またはその他の者に対し一切責任を負わないものとします。</w:t>
      </w:r>
    </w:p>
    <w:p w14:paraId="5C4F54A3" w14:textId="7D7306DB" w:rsidR="005A4C75" w:rsidRPr="006664D3" w:rsidRDefault="00C43AD9" w:rsidP="0012480C">
      <w:pPr>
        <w:jc w:val="both"/>
        <w:rPr>
          <w:color w:val="000000"/>
          <w:kern w:val="0"/>
          <w:rPrChange w:id="454" w:author="Hosoda Go（細田 剛）" w:date="2020-04-28T17:44:00Z">
            <w:rPr>
              <w:color w:val="000000"/>
              <w:kern w:val="0"/>
            </w:rPr>
          </w:rPrChange>
        </w:rPr>
      </w:pPr>
      <w:r w:rsidRPr="006664D3">
        <w:rPr>
          <w:rFonts w:hint="eastAsia"/>
          <w:color w:val="000000"/>
          <w:kern w:val="0"/>
          <w:rPrChange w:id="455" w:author="Hosoda Go（細田 剛）" w:date="2020-04-28T17:44:00Z">
            <w:rPr>
              <w:rFonts w:hint="eastAsia"/>
              <w:color w:val="000000"/>
              <w:kern w:val="0"/>
            </w:rPr>
          </w:rPrChange>
        </w:rPr>
        <w:t>９</w:t>
      </w:r>
      <w:r w:rsidR="005A4C75" w:rsidRPr="006664D3">
        <w:rPr>
          <w:color w:val="000000"/>
          <w:kern w:val="0"/>
          <w:rPrChange w:id="456" w:author="Hosoda Go（細田 剛）" w:date="2020-04-28T17:44:00Z">
            <w:rPr>
              <w:color w:val="000000"/>
              <w:kern w:val="0"/>
            </w:rPr>
          </w:rPrChange>
        </w:rPr>
        <w:t>.</w:t>
      </w:r>
      <w:r w:rsidR="00767F83" w:rsidRPr="006664D3">
        <w:rPr>
          <w:color w:val="000000"/>
          <w:kern w:val="0"/>
          <w:rPrChange w:id="457" w:author="Hosoda Go（細田 剛）" w:date="2020-04-28T17:44:00Z">
            <w:rPr>
              <w:color w:val="000000"/>
              <w:kern w:val="0"/>
            </w:rPr>
          </w:rPrChange>
        </w:rPr>
        <w:t xml:space="preserve"> </w:t>
      </w:r>
      <w:r w:rsidR="005A4C75" w:rsidRPr="006664D3">
        <w:rPr>
          <w:b/>
          <w:color w:val="000000"/>
          <w:kern w:val="0"/>
          <w:u w:val="single"/>
          <w:rPrChange w:id="458" w:author="Hosoda Go（細田 剛）" w:date="2020-04-28T17:44:00Z">
            <w:rPr>
              <w:b/>
              <w:color w:val="000000"/>
              <w:kern w:val="0"/>
              <w:u w:val="single"/>
            </w:rPr>
          </w:rPrChange>
        </w:rPr>
        <w:t>責任の</w:t>
      </w:r>
      <w:r w:rsidR="005A4C75" w:rsidRPr="006664D3">
        <w:rPr>
          <w:rFonts w:hint="eastAsia"/>
          <w:b/>
          <w:color w:val="000000"/>
          <w:kern w:val="0"/>
          <w:u w:val="single"/>
          <w:rPrChange w:id="459" w:author="Hosoda Go（細田 剛）" w:date="2020-04-28T17:44:00Z">
            <w:rPr>
              <w:rFonts w:hint="eastAsia"/>
              <w:b/>
              <w:color w:val="000000"/>
              <w:kern w:val="0"/>
              <w:u w:val="single"/>
            </w:rPr>
          </w:rPrChange>
        </w:rPr>
        <w:t>制限</w:t>
      </w:r>
      <w:r w:rsidR="00B73A10" w:rsidRPr="006664D3">
        <w:rPr>
          <w:rFonts w:hint="eastAsia"/>
          <w:b/>
          <w:color w:val="000000"/>
          <w:kern w:val="0"/>
          <w:rPrChange w:id="460" w:author="Hosoda Go（細田 剛）" w:date="2020-04-28T17:44:00Z">
            <w:rPr>
              <w:rFonts w:hint="eastAsia"/>
              <w:b/>
              <w:color w:val="000000"/>
              <w:kern w:val="0"/>
            </w:rPr>
          </w:rPrChange>
        </w:rPr>
        <w:t xml:space="preserve">　　</w:t>
      </w:r>
      <w:r w:rsidR="005A4C75" w:rsidRPr="006664D3">
        <w:rPr>
          <w:color w:val="000000"/>
          <w:kern w:val="0"/>
          <w:rPrChange w:id="461" w:author="Hosoda Go（細田 剛）" w:date="2020-04-28T17:44:00Z">
            <w:rPr>
              <w:color w:val="000000"/>
              <w:kern w:val="0"/>
            </w:rPr>
          </w:rPrChange>
        </w:rPr>
        <w:t>当社の故意による場合を除き、いかなる場合も、本契約またはその主題もしくは一切の製品からまたはそれに関連して生ずる一切の損害または請求に対する</w:t>
      </w:r>
      <w:r w:rsidR="005A4C75" w:rsidRPr="006664D3">
        <w:rPr>
          <w:rFonts w:hint="eastAsia"/>
          <w:color w:val="000000"/>
          <w:kern w:val="0"/>
          <w:rPrChange w:id="462" w:author="Hosoda Go（細田 剛）" w:date="2020-04-28T17:44:00Z">
            <w:rPr>
              <w:rFonts w:hint="eastAsia"/>
              <w:color w:val="000000"/>
              <w:kern w:val="0"/>
            </w:rPr>
          </w:rPrChange>
        </w:rPr>
        <w:t>当社グループまたは当社のサプライヤー、ライセンサー</w:t>
      </w:r>
      <w:r w:rsidR="005A4C75" w:rsidRPr="006664D3">
        <w:rPr>
          <w:color w:val="000000"/>
          <w:kern w:val="0"/>
          <w:rPrChange w:id="463" w:author="Hosoda Go（細田 剛）" w:date="2020-04-28T17:44:00Z">
            <w:rPr>
              <w:color w:val="000000"/>
              <w:kern w:val="0"/>
            </w:rPr>
          </w:rPrChange>
        </w:rPr>
        <w:t>の責任総額は、契約上のものか、不法行為か、その他によるかを問わず、</w:t>
      </w:r>
      <w:r w:rsidR="00F634B5" w:rsidRPr="006664D3">
        <w:rPr>
          <w:rFonts w:hint="eastAsia"/>
          <w:color w:val="000000"/>
          <w:kern w:val="0"/>
          <w:rPrChange w:id="464" w:author="Hosoda Go（細田 剛）" w:date="2020-04-28T17:44:00Z">
            <w:rPr>
              <w:rFonts w:hint="eastAsia"/>
              <w:color w:val="000000"/>
              <w:kern w:val="0"/>
            </w:rPr>
          </w:rPrChange>
        </w:rPr>
        <w:t>10米＄（U</w:t>
      </w:r>
      <w:r w:rsidR="00F634B5" w:rsidRPr="006664D3">
        <w:rPr>
          <w:color w:val="000000"/>
          <w:kern w:val="0"/>
          <w:rPrChange w:id="465" w:author="Hosoda Go（細田 剛）" w:date="2020-04-28T17:44:00Z">
            <w:rPr>
              <w:color w:val="000000"/>
              <w:kern w:val="0"/>
            </w:rPr>
          </w:rPrChange>
        </w:rPr>
        <w:t>S</w:t>
      </w:r>
      <w:r w:rsidR="00F634B5" w:rsidRPr="006664D3">
        <w:rPr>
          <w:rFonts w:hint="eastAsia"/>
          <w:color w:val="000000"/>
          <w:kern w:val="0"/>
          <w:rPrChange w:id="466" w:author="Hosoda Go（細田 剛）" w:date="2020-04-28T17:44:00Z">
            <w:rPr>
              <w:rFonts w:hint="eastAsia"/>
              <w:color w:val="000000"/>
              <w:kern w:val="0"/>
            </w:rPr>
          </w:rPrChange>
        </w:rPr>
        <w:t>＄1</w:t>
      </w:r>
      <w:r w:rsidR="00F634B5" w:rsidRPr="006664D3">
        <w:rPr>
          <w:color w:val="000000"/>
          <w:kern w:val="0"/>
          <w:rPrChange w:id="467" w:author="Hosoda Go（細田 剛）" w:date="2020-04-28T17:44:00Z">
            <w:rPr>
              <w:color w:val="000000"/>
              <w:kern w:val="0"/>
            </w:rPr>
          </w:rPrChange>
        </w:rPr>
        <w:t>0.00</w:t>
      </w:r>
      <w:r w:rsidR="00F634B5" w:rsidRPr="006664D3">
        <w:rPr>
          <w:rFonts w:hint="eastAsia"/>
          <w:color w:val="000000"/>
          <w:kern w:val="0"/>
          <w:rPrChange w:id="468" w:author="Hosoda Go（細田 剛）" w:date="2020-04-28T17:44:00Z">
            <w:rPr>
              <w:rFonts w:hint="eastAsia"/>
              <w:color w:val="000000"/>
              <w:kern w:val="0"/>
            </w:rPr>
          </w:rPrChange>
        </w:rPr>
        <w:t>）</w:t>
      </w:r>
      <w:r w:rsidR="005A4C75" w:rsidRPr="006664D3">
        <w:rPr>
          <w:color w:val="000000"/>
          <w:kern w:val="0"/>
          <w:rPrChange w:id="469" w:author="Hosoda Go（細田 剛）" w:date="2020-04-28T17:44:00Z">
            <w:rPr>
              <w:color w:val="000000"/>
              <w:kern w:val="0"/>
            </w:rPr>
          </w:rPrChange>
        </w:rPr>
        <w:t>を超えないものとします。</w:t>
      </w:r>
      <w:r w:rsidR="005A4C75" w:rsidRPr="006664D3">
        <w:rPr>
          <w:rFonts w:hint="eastAsia"/>
          <w:color w:val="000000"/>
          <w:kern w:val="0"/>
          <w:rPrChange w:id="470" w:author="Hosoda Go（細田 剛）" w:date="2020-04-28T17:44:00Z">
            <w:rPr>
              <w:rFonts w:hint="eastAsia"/>
              <w:color w:val="000000"/>
              <w:kern w:val="0"/>
            </w:rPr>
          </w:rPrChange>
        </w:rPr>
        <w:t>当社</w:t>
      </w:r>
      <w:r w:rsidR="005A4C75" w:rsidRPr="006664D3">
        <w:rPr>
          <w:color w:val="000000"/>
          <w:kern w:val="0"/>
          <w:rPrChange w:id="471" w:author="Hosoda Go（細田 剛）" w:date="2020-04-28T17:44:00Z">
            <w:rPr>
              <w:color w:val="000000"/>
              <w:kern w:val="0"/>
            </w:rPr>
          </w:rPrChange>
        </w:rPr>
        <w:t>グループおよび</w:t>
      </w:r>
      <w:r w:rsidR="005A4C75" w:rsidRPr="006664D3">
        <w:rPr>
          <w:rFonts w:hint="eastAsia"/>
          <w:color w:val="000000"/>
          <w:kern w:val="0"/>
          <w:rPrChange w:id="472" w:author="Hosoda Go（細田 剛）" w:date="2020-04-28T17:44:00Z">
            <w:rPr>
              <w:rFonts w:hint="eastAsia"/>
              <w:color w:val="000000"/>
              <w:kern w:val="0"/>
            </w:rPr>
          </w:rPrChange>
        </w:rPr>
        <w:t>当社</w:t>
      </w:r>
      <w:r w:rsidR="005A4C75" w:rsidRPr="006664D3">
        <w:rPr>
          <w:color w:val="000000"/>
          <w:kern w:val="0"/>
          <w:rPrChange w:id="473" w:author="Hosoda Go（細田 剛）" w:date="2020-04-28T17:44:00Z">
            <w:rPr>
              <w:color w:val="000000"/>
              <w:kern w:val="0"/>
            </w:rPr>
          </w:rPrChange>
        </w:rPr>
        <w:t>の</w:t>
      </w:r>
      <w:r w:rsidR="005A4C75" w:rsidRPr="006664D3">
        <w:rPr>
          <w:rFonts w:hint="eastAsia"/>
          <w:color w:val="000000"/>
          <w:kern w:val="0"/>
          <w:rPrChange w:id="474" w:author="Hosoda Go（細田 剛）" w:date="2020-04-28T17:44:00Z">
            <w:rPr>
              <w:rFonts w:hint="eastAsia"/>
              <w:color w:val="000000"/>
              <w:kern w:val="0"/>
            </w:rPr>
          </w:rPrChange>
        </w:rPr>
        <w:t>サプライヤー、</w:t>
      </w:r>
      <w:r w:rsidR="005A4C75" w:rsidRPr="006664D3">
        <w:rPr>
          <w:color w:val="000000"/>
          <w:kern w:val="0"/>
          <w:rPrChange w:id="475" w:author="Hosoda Go（細田 剛）" w:date="2020-04-28T17:44:00Z">
            <w:rPr>
              <w:color w:val="000000"/>
              <w:kern w:val="0"/>
            </w:rPr>
          </w:rPrChange>
        </w:rPr>
        <w:t>ライセン</w:t>
      </w:r>
      <w:r w:rsidR="005A4C75" w:rsidRPr="006664D3">
        <w:rPr>
          <w:rFonts w:hint="eastAsia"/>
          <w:color w:val="000000"/>
          <w:kern w:val="0"/>
          <w:rPrChange w:id="476" w:author="Hosoda Go（細田 剛）" w:date="2020-04-28T17:44:00Z">
            <w:rPr>
              <w:rFonts w:hint="eastAsia"/>
              <w:color w:val="000000"/>
              <w:kern w:val="0"/>
            </w:rPr>
          </w:rPrChange>
        </w:rPr>
        <w:t>サー</w:t>
      </w:r>
      <w:r w:rsidR="005A4C75" w:rsidRPr="006664D3">
        <w:rPr>
          <w:color w:val="000000"/>
          <w:kern w:val="0"/>
          <w:rPrChange w:id="477" w:author="Hosoda Go（細田 剛）" w:date="2020-04-28T17:44:00Z">
            <w:rPr>
              <w:color w:val="000000"/>
              <w:kern w:val="0"/>
            </w:rPr>
          </w:rPrChange>
        </w:rPr>
        <w:t>の賠償責任の限定は重複的であり、</w:t>
      </w:r>
      <w:r w:rsidR="005A4C75" w:rsidRPr="006664D3">
        <w:rPr>
          <w:rFonts w:hint="eastAsia"/>
          <w:color w:val="000000"/>
          <w:kern w:val="0"/>
          <w:rPrChange w:id="478" w:author="Hosoda Go（細田 剛）" w:date="2020-04-28T17:44:00Z">
            <w:rPr>
              <w:rFonts w:hint="eastAsia"/>
              <w:color w:val="000000"/>
              <w:kern w:val="0"/>
            </w:rPr>
          </w:rPrChange>
        </w:rPr>
        <w:t>当社</w:t>
      </w:r>
      <w:r w:rsidR="005A4C75" w:rsidRPr="006664D3">
        <w:rPr>
          <w:color w:val="000000"/>
          <w:kern w:val="0"/>
          <w:rPrChange w:id="479" w:author="Hosoda Go（細田 剛）" w:date="2020-04-28T17:44:00Z">
            <w:rPr>
              <w:color w:val="000000"/>
              <w:kern w:val="0"/>
            </w:rPr>
          </w:rPrChange>
        </w:rPr>
        <w:t>グループおよび</w:t>
      </w:r>
      <w:r w:rsidR="005A4C75" w:rsidRPr="006664D3">
        <w:rPr>
          <w:rFonts w:hint="eastAsia"/>
          <w:color w:val="000000"/>
          <w:kern w:val="0"/>
          <w:rPrChange w:id="480" w:author="Hosoda Go（細田 剛）" w:date="2020-04-28T17:44:00Z">
            <w:rPr>
              <w:rFonts w:hint="eastAsia"/>
              <w:color w:val="000000"/>
              <w:kern w:val="0"/>
            </w:rPr>
          </w:rPrChange>
        </w:rPr>
        <w:t>当社</w:t>
      </w:r>
      <w:r w:rsidR="005A4C75" w:rsidRPr="006664D3">
        <w:rPr>
          <w:color w:val="000000"/>
          <w:kern w:val="0"/>
          <w:rPrChange w:id="481" w:author="Hosoda Go（細田 剛）" w:date="2020-04-28T17:44:00Z">
            <w:rPr>
              <w:color w:val="000000"/>
              <w:kern w:val="0"/>
            </w:rPr>
          </w:rPrChange>
        </w:rPr>
        <w:t>の</w:t>
      </w:r>
      <w:r w:rsidR="005A4C75" w:rsidRPr="006664D3">
        <w:rPr>
          <w:rFonts w:hint="eastAsia"/>
          <w:color w:val="000000"/>
          <w:kern w:val="0"/>
          <w:rPrChange w:id="482" w:author="Hosoda Go（細田 剛）" w:date="2020-04-28T17:44:00Z">
            <w:rPr>
              <w:rFonts w:hint="eastAsia"/>
              <w:color w:val="000000"/>
              <w:kern w:val="0"/>
            </w:rPr>
          </w:rPrChange>
        </w:rPr>
        <w:t>サプライヤー、</w:t>
      </w:r>
      <w:r w:rsidR="005A4C75" w:rsidRPr="006664D3">
        <w:rPr>
          <w:color w:val="000000"/>
          <w:kern w:val="0"/>
          <w:rPrChange w:id="483" w:author="Hosoda Go（細田 剛）" w:date="2020-04-28T17:44:00Z">
            <w:rPr>
              <w:color w:val="000000"/>
              <w:kern w:val="0"/>
            </w:rPr>
          </w:rPrChange>
        </w:rPr>
        <w:t>ライセン</w:t>
      </w:r>
      <w:r w:rsidR="005A4C75" w:rsidRPr="006664D3">
        <w:rPr>
          <w:rFonts w:hint="eastAsia"/>
          <w:color w:val="000000"/>
          <w:kern w:val="0"/>
          <w:rPrChange w:id="484" w:author="Hosoda Go（細田 剛）" w:date="2020-04-28T17:44:00Z">
            <w:rPr>
              <w:rFonts w:hint="eastAsia"/>
              <w:color w:val="000000"/>
              <w:kern w:val="0"/>
            </w:rPr>
          </w:rPrChange>
        </w:rPr>
        <w:t>サー</w:t>
      </w:r>
      <w:r w:rsidR="005A4C75" w:rsidRPr="006664D3">
        <w:rPr>
          <w:color w:val="000000"/>
          <w:kern w:val="0"/>
          <w:rPrChange w:id="485" w:author="Hosoda Go（細田 剛）" w:date="2020-04-28T17:44:00Z">
            <w:rPr>
              <w:color w:val="000000"/>
              <w:kern w:val="0"/>
            </w:rPr>
          </w:rPrChange>
        </w:rPr>
        <w:t>による責任の履行として行われる支払いのすべてが本条の限定の金額の決定のために合算されます。</w:t>
      </w:r>
    </w:p>
    <w:p w14:paraId="6A6EDA90" w14:textId="40DAFC17" w:rsidR="005A4C75" w:rsidRPr="006664D3" w:rsidRDefault="0081597B" w:rsidP="0012480C">
      <w:pPr>
        <w:jc w:val="both"/>
        <w:rPr>
          <w:rFonts w:eastAsia="ＭＳ Ｐゴシック" w:cs="Helvetica"/>
          <w:color w:val="000000"/>
          <w:kern w:val="0"/>
          <w:szCs w:val="21"/>
          <w:rPrChange w:id="486" w:author="Hosoda Go（細田 剛）" w:date="2020-04-28T17:44:00Z">
            <w:rPr>
              <w:rFonts w:eastAsia="ＭＳ Ｐゴシック" w:cs="Helvetica"/>
              <w:color w:val="000000"/>
              <w:kern w:val="0"/>
              <w:szCs w:val="21"/>
            </w:rPr>
          </w:rPrChange>
        </w:rPr>
      </w:pPr>
      <w:r w:rsidRPr="006664D3">
        <w:rPr>
          <w:color w:val="000000"/>
          <w:kern w:val="0"/>
          <w:rPrChange w:id="487" w:author="Hosoda Go（細田 剛）" w:date="2020-04-28T17:44:00Z">
            <w:rPr>
              <w:color w:val="000000"/>
              <w:kern w:val="0"/>
            </w:rPr>
          </w:rPrChange>
        </w:rPr>
        <w:t>1</w:t>
      </w:r>
      <w:r w:rsidR="00C43AD9" w:rsidRPr="006664D3">
        <w:rPr>
          <w:color w:val="000000"/>
          <w:kern w:val="0"/>
          <w:rPrChange w:id="488" w:author="Hosoda Go（細田 剛）" w:date="2020-04-28T17:44:00Z">
            <w:rPr>
              <w:color w:val="000000"/>
              <w:kern w:val="0"/>
            </w:rPr>
          </w:rPrChange>
        </w:rPr>
        <w:t>0</w:t>
      </w:r>
      <w:r w:rsidR="005A4C75" w:rsidRPr="006664D3">
        <w:rPr>
          <w:color w:val="000000"/>
          <w:kern w:val="0"/>
          <w:rPrChange w:id="489" w:author="Hosoda Go（細田 剛）" w:date="2020-04-28T17:44:00Z">
            <w:rPr>
              <w:color w:val="000000"/>
              <w:kern w:val="0"/>
            </w:rPr>
          </w:rPrChange>
        </w:rPr>
        <w:t>.</w:t>
      </w:r>
      <w:r w:rsidR="00767F83" w:rsidRPr="006664D3">
        <w:rPr>
          <w:color w:val="000000"/>
          <w:kern w:val="0"/>
          <w:rPrChange w:id="490" w:author="Hosoda Go（細田 剛）" w:date="2020-04-28T17:44:00Z">
            <w:rPr>
              <w:color w:val="000000"/>
              <w:kern w:val="0"/>
            </w:rPr>
          </w:rPrChange>
        </w:rPr>
        <w:t xml:space="preserve"> </w:t>
      </w:r>
      <w:r w:rsidR="005A4C75" w:rsidRPr="006664D3">
        <w:rPr>
          <w:b/>
          <w:color w:val="000000"/>
          <w:kern w:val="0"/>
          <w:u w:val="single"/>
          <w:rPrChange w:id="491" w:author="Hosoda Go（細田 剛）" w:date="2020-04-28T17:44:00Z">
            <w:rPr>
              <w:b/>
              <w:color w:val="000000"/>
              <w:kern w:val="0"/>
              <w:u w:val="single"/>
            </w:rPr>
          </w:rPrChange>
        </w:rPr>
        <w:t>利用者の具体的権利</w:t>
      </w:r>
      <w:r w:rsidR="00B73A10" w:rsidRPr="006664D3">
        <w:rPr>
          <w:rFonts w:hint="eastAsia"/>
          <w:b/>
          <w:color w:val="000000"/>
          <w:kern w:val="0"/>
          <w:rPrChange w:id="492" w:author="Hosoda Go（細田 剛）" w:date="2020-04-28T17:44:00Z">
            <w:rPr>
              <w:rFonts w:hint="eastAsia"/>
              <w:b/>
              <w:color w:val="000000"/>
              <w:kern w:val="0"/>
            </w:rPr>
          </w:rPrChange>
        </w:rPr>
        <w:t xml:space="preserve">　　</w:t>
      </w:r>
      <w:r w:rsidR="005A4C75" w:rsidRPr="006664D3">
        <w:rPr>
          <w:color w:val="000000"/>
          <w:kern w:val="0"/>
          <w:rPrChange w:id="493" w:author="Hosoda Go（細田 剛）" w:date="2020-04-28T17:44:00Z">
            <w:rPr>
              <w:color w:val="000000"/>
              <w:kern w:val="0"/>
            </w:rPr>
          </w:rPrChange>
        </w:rPr>
        <w:t>管轄区域によっては損害の除外または責任の限定が認められていません。したがって、</w:t>
      </w:r>
      <w:r w:rsidR="005A4C75" w:rsidRPr="006664D3">
        <w:rPr>
          <w:rFonts w:hint="eastAsia"/>
          <w:color w:val="000000"/>
          <w:kern w:val="0"/>
          <w:rPrChange w:id="494" w:author="Hosoda Go（細田 剛）" w:date="2020-04-28T17:44:00Z">
            <w:rPr>
              <w:rFonts w:hint="eastAsia"/>
              <w:color w:val="000000"/>
              <w:kern w:val="0"/>
            </w:rPr>
          </w:rPrChange>
        </w:rPr>
        <w:t>前記</w:t>
      </w:r>
      <w:r w:rsidR="005A4C75" w:rsidRPr="006664D3">
        <w:rPr>
          <w:color w:val="000000"/>
          <w:kern w:val="0"/>
          <w:rPrChange w:id="495" w:author="Hosoda Go（細田 剛）" w:date="2020-04-28T17:44:00Z">
            <w:rPr>
              <w:color w:val="000000"/>
              <w:kern w:val="0"/>
            </w:rPr>
          </w:rPrChange>
        </w:rPr>
        <w:t>の除外または限定は、適用法令により禁止さ</w:t>
      </w:r>
      <w:r w:rsidR="00F634B5" w:rsidRPr="006664D3">
        <w:rPr>
          <w:rFonts w:hint="eastAsia"/>
          <w:color w:val="000000"/>
          <w:kern w:val="0"/>
          <w:rPrChange w:id="496" w:author="Hosoda Go（細田 剛）" w:date="2020-04-28T17:44:00Z">
            <w:rPr>
              <w:rFonts w:hint="eastAsia"/>
              <w:color w:val="000000"/>
              <w:kern w:val="0"/>
            </w:rPr>
          </w:rPrChange>
        </w:rPr>
        <w:t>れる場合</w:t>
      </w:r>
      <w:r w:rsidR="005A4C75" w:rsidRPr="006664D3">
        <w:rPr>
          <w:color w:val="000000"/>
          <w:kern w:val="0"/>
          <w:rPrChange w:id="497" w:author="Hosoda Go（細田 剛）" w:date="2020-04-28T17:44:00Z">
            <w:rPr>
              <w:color w:val="000000"/>
              <w:kern w:val="0"/>
            </w:rPr>
          </w:rPrChange>
        </w:rPr>
        <w:t>、利用者に適用されないことがあります。利用者の具体的な権利は、管轄区域によって異なる場合があります。</w:t>
      </w:r>
    </w:p>
    <w:p w14:paraId="39C3AEFD" w14:textId="2C05D400" w:rsidR="005A4C75" w:rsidRPr="006664D3" w:rsidRDefault="0081597B" w:rsidP="0012480C">
      <w:pPr>
        <w:jc w:val="both"/>
        <w:rPr>
          <w:rFonts w:eastAsia="ＭＳ Ｐゴシック" w:cs="Helvetica"/>
          <w:color w:val="000000"/>
          <w:kern w:val="0"/>
          <w:szCs w:val="21"/>
          <w:rPrChange w:id="498" w:author="Hosoda Go（細田 剛）" w:date="2020-04-28T17:44:00Z">
            <w:rPr>
              <w:rFonts w:eastAsia="ＭＳ Ｐゴシック" w:cs="Helvetica"/>
              <w:color w:val="000000"/>
              <w:kern w:val="0"/>
              <w:szCs w:val="21"/>
            </w:rPr>
          </w:rPrChange>
        </w:rPr>
      </w:pPr>
      <w:r w:rsidRPr="006664D3">
        <w:rPr>
          <w:color w:val="000000"/>
          <w:kern w:val="0"/>
          <w:rPrChange w:id="499" w:author="Hosoda Go（細田 剛）" w:date="2020-04-28T17:44:00Z">
            <w:rPr>
              <w:color w:val="000000"/>
              <w:kern w:val="0"/>
            </w:rPr>
          </w:rPrChange>
        </w:rPr>
        <w:t>1</w:t>
      </w:r>
      <w:r w:rsidR="00C43AD9" w:rsidRPr="006664D3">
        <w:rPr>
          <w:color w:val="000000"/>
          <w:kern w:val="0"/>
          <w:rPrChange w:id="500" w:author="Hosoda Go（細田 剛）" w:date="2020-04-28T17:44:00Z">
            <w:rPr>
              <w:color w:val="000000"/>
              <w:kern w:val="0"/>
            </w:rPr>
          </w:rPrChange>
        </w:rPr>
        <w:t>1</w:t>
      </w:r>
      <w:r w:rsidR="005A4C75" w:rsidRPr="006664D3">
        <w:rPr>
          <w:color w:val="000000"/>
          <w:kern w:val="0"/>
          <w:rPrChange w:id="501" w:author="Hosoda Go（細田 剛）" w:date="2020-04-28T17:44:00Z">
            <w:rPr>
              <w:color w:val="000000"/>
              <w:kern w:val="0"/>
            </w:rPr>
          </w:rPrChange>
        </w:rPr>
        <w:t>.</w:t>
      </w:r>
      <w:r w:rsidR="00767F83" w:rsidRPr="006664D3">
        <w:rPr>
          <w:color w:val="000000"/>
          <w:kern w:val="0"/>
          <w:rPrChange w:id="502" w:author="Hosoda Go（細田 剛）" w:date="2020-04-28T17:44:00Z">
            <w:rPr>
              <w:color w:val="000000"/>
              <w:kern w:val="0"/>
            </w:rPr>
          </w:rPrChange>
        </w:rPr>
        <w:t xml:space="preserve"> </w:t>
      </w:r>
      <w:r w:rsidR="005A4C75" w:rsidRPr="006664D3">
        <w:rPr>
          <w:b/>
          <w:color w:val="000000"/>
          <w:kern w:val="0"/>
          <w:u w:val="single"/>
          <w:rPrChange w:id="503" w:author="Hosoda Go（細田 剛）" w:date="2020-04-28T17:44:00Z">
            <w:rPr>
              <w:b/>
              <w:color w:val="000000"/>
              <w:kern w:val="0"/>
              <w:u w:val="single"/>
            </w:rPr>
          </w:rPrChange>
        </w:rPr>
        <w:t>本質的目的</w:t>
      </w:r>
      <w:r w:rsidR="00B73A10" w:rsidRPr="006664D3">
        <w:rPr>
          <w:rFonts w:hint="eastAsia"/>
          <w:b/>
          <w:color w:val="000000"/>
          <w:kern w:val="0"/>
          <w:rPrChange w:id="504" w:author="Hosoda Go（細田 剛）" w:date="2020-04-28T17:44:00Z">
            <w:rPr>
              <w:rFonts w:hint="eastAsia"/>
              <w:b/>
              <w:color w:val="000000"/>
              <w:kern w:val="0"/>
            </w:rPr>
          </w:rPrChange>
        </w:rPr>
        <w:t xml:space="preserve">　　</w:t>
      </w:r>
      <w:r w:rsidR="005A4C75" w:rsidRPr="006664D3">
        <w:rPr>
          <w:color w:val="000000"/>
          <w:kern w:val="0"/>
          <w:rPrChange w:id="505" w:author="Hosoda Go（細田 剛）" w:date="2020-04-28T17:44:00Z">
            <w:rPr>
              <w:color w:val="000000"/>
              <w:kern w:val="0"/>
            </w:rPr>
          </w:rPrChange>
        </w:rPr>
        <w:t>適用法令により制限または変更されない限り、</w:t>
      </w:r>
      <w:r w:rsidR="005A4C75" w:rsidRPr="006664D3">
        <w:rPr>
          <w:rFonts w:hint="eastAsia"/>
          <w:color w:val="000000"/>
          <w:kern w:val="0"/>
          <w:rPrChange w:id="506" w:author="Hosoda Go（細田 剛）" w:date="2020-04-28T17:44:00Z">
            <w:rPr>
              <w:rFonts w:hint="eastAsia"/>
              <w:color w:val="000000"/>
              <w:kern w:val="0"/>
            </w:rPr>
          </w:rPrChange>
        </w:rPr>
        <w:t>前記の</w:t>
      </w:r>
      <w:r w:rsidR="005A4C75" w:rsidRPr="006664D3">
        <w:rPr>
          <w:color w:val="000000"/>
          <w:kern w:val="0"/>
          <w:rPrChange w:id="507" w:author="Hosoda Go（細田 剛）" w:date="2020-04-28T17:44:00Z">
            <w:rPr>
              <w:color w:val="000000"/>
              <w:kern w:val="0"/>
            </w:rPr>
          </w:rPrChange>
        </w:rPr>
        <w:t>否認、除外および限定は、たとえいずれかの救済がその本質的な目的において達成されないとしても適用されます。</w:t>
      </w:r>
    </w:p>
    <w:p w14:paraId="231CF03C" w14:textId="76A2CF13" w:rsidR="005A4C75" w:rsidRPr="006664D3" w:rsidRDefault="0081597B" w:rsidP="0012480C">
      <w:pPr>
        <w:jc w:val="both"/>
        <w:rPr>
          <w:color w:val="000000"/>
          <w:kern w:val="0"/>
          <w:rPrChange w:id="508" w:author="Hosoda Go（細田 剛）" w:date="2020-04-28T17:44:00Z">
            <w:rPr>
              <w:color w:val="000000"/>
              <w:kern w:val="0"/>
            </w:rPr>
          </w:rPrChange>
        </w:rPr>
      </w:pPr>
      <w:r w:rsidRPr="006664D3">
        <w:rPr>
          <w:color w:val="000000"/>
          <w:kern w:val="0"/>
          <w:rPrChange w:id="509" w:author="Hosoda Go（細田 剛）" w:date="2020-04-28T17:44:00Z">
            <w:rPr>
              <w:color w:val="000000"/>
              <w:kern w:val="0"/>
            </w:rPr>
          </w:rPrChange>
        </w:rPr>
        <w:t>1</w:t>
      </w:r>
      <w:r w:rsidR="00C43AD9" w:rsidRPr="006664D3">
        <w:rPr>
          <w:color w:val="000000"/>
          <w:kern w:val="0"/>
          <w:rPrChange w:id="510" w:author="Hosoda Go（細田 剛）" w:date="2020-04-28T17:44:00Z">
            <w:rPr>
              <w:color w:val="000000"/>
              <w:kern w:val="0"/>
            </w:rPr>
          </w:rPrChange>
        </w:rPr>
        <w:t>2</w:t>
      </w:r>
      <w:r w:rsidR="005A4C75" w:rsidRPr="006664D3">
        <w:rPr>
          <w:color w:val="000000"/>
          <w:kern w:val="0"/>
          <w:rPrChange w:id="511" w:author="Hosoda Go（細田 剛）" w:date="2020-04-28T17:44:00Z">
            <w:rPr>
              <w:color w:val="000000"/>
              <w:kern w:val="0"/>
            </w:rPr>
          </w:rPrChange>
        </w:rPr>
        <w:t>.</w:t>
      </w:r>
      <w:r w:rsidR="00767F83" w:rsidRPr="006664D3">
        <w:rPr>
          <w:color w:val="000000"/>
          <w:kern w:val="0"/>
          <w:rPrChange w:id="512" w:author="Hosoda Go（細田 剛）" w:date="2020-04-28T17:44:00Z">
            <w:rPr>
              <w:color w:val="000000"/>
              <w:kern w:val="0"/>
            </w:rPr>
          </w:rPrChange>
        </w:rPr>
        <w:t xml:space="preserve"> </w:t>
      </w:r>
      <w:r w:rsidR="005A4C75" w:rsidRPr="006664D3">
        <w:rPr>
          <w:b/>
          <w:color w:val="000000"/>
          <w:kern w:val="0"/>
          <w:u w:val="single"/>
          <w:rPrChange w:id="513" w:author="Hosoda Go（細田 剛）" w:date="2020-04-28T17:44:00Z">
            <w:rPr>
              <w:b/>
              <w:color w:val="000000"/>
              <w:kern w:val="0"/>
              <w:u w:val="single"/>
            </w:rPr>
          </w:rPrChange>
        </w:rPr>
        <w:t>サポート</w:t>
      </w:r>
      <w:r w:rsidR="00B73A10" w:rsidRPr="006664D3">
        <w:rPr>
          <w:rFonts w:hint="eastAsia"/>
          <w:b/>
          <w:color w:val="000000"/>
          <w:kern w:val="0"/>
          <w:rPrChange w:id="514" w:author="Hosoda Go（細田 剛）" w:date="2020-04-28T17:44:00Z">
            <w:rPr>
              <w:rFonts w:hint="eastAsia"/>
              <w:b/>
              <w:color w:val="000000"/>
              <w:kern w:val="0"/>
            </w:rPr>
          </w:rPrChange>
        </w:rPr>
        <w:t xml:space="preserve">　　</w:t>
      </w:r>
      <w:r w:rsidR="005A4C75" w:rsidRPr="006664D3">
        <w:rPr>
          <w:color w:val="000000"/>
          <w:kern w:val="0"/>
          <w:rPrChange w:id="515" w:author="Hosoda Go（細田 剛）" w:date="2020-04-28T17:44:00Z">
            <w:rPr>
              <w:color w:val="000000"/>
              <w:kern w:val="0"/>
            </w:rPr>
          </w:rPrChange>
        </w:rPr>
        <w:t>当社は、本件アプリを保守またはサポートする義務を</w:t>
      </w:r>
      <w:r w:rsidR="005A4C75" w:rsidRPr="006664D3">
        <w:rPr>
          <w:rFonts w:hint="eastAsia"/>
          <w:color w:val="000000"/>
          <w:kern w:val="0"/>
          <w:rPrChange w:id="516" w:author="Hosoda Go（細田 剛）" w:date="2020-04-28T17:44:00Z">
            <w:rPr>
              <w:rFonts w:hint="eastAsia"/>
              <w:color w:val="000000"/>
              <w:kern w:val="0"/>
            </w:rPr>
          </w:rPrChange>
        </w:rPr>
        <w:t>負い</w:t>
      </w:r>
      <w:r w:rsidR="005A4C75" w:rsidRPr="006664D3">
        <w:rPr>
          <w:color w:val="000000"/>
          <w:kern w:val="0"/>
          <w:rPrChange w:id="517" w:author="Hosoda Go（細田 剛）" w:date="2020-04-28T17:44:00Z">
            <w:rPr>
              <w:color w:val="000000"/>
              <w:kern w:val="0"/>
            </w:rPr>
          </w:rPrChange>
        </w:rPr>
        <w:t>ません。</w:t>
      </w:r>
      <w:r w:rsidR="005A4C75" w:rsidRPr="006664D3">
        <w:rPr>
          <w:rFonts w:hint="eastAsia"/>
          <w:color w:val="000000"/>
          <w:kern w:val="0"/>
          <w:rPrChange w:id="518" w:author="Hosoda Go（細田 剛）" w:date="2020-04-28T17:44:00Z">
            <w:rPr>
              <w:rFonts w:hint="eastAsia"/>
              <w:color w:val="000000"/>
              <w:kern w:val="0"/>
            </w:rPr>
          </w:rPrChange>
        </w:rPr>
        <w:t>当社ならびに当社のサプライヤー、ライセンサー</w:t>
      </w:r>
      <w:r w:rsidR="005A4C75" w:rsidRPr="006664D3">
        <w:rPr>
          <w:color w:val="000000"/>
          <w:kern w:val="0"/>
          <w:rPrChange w:id="519" w:author="Hosoda Go（細田 剛）" w:date="2020-04-28T17:44:00Z">
            <w:rPr>
              <w:color w:val="000000"/>
              <w:kern w:val="0"/>
            </w:rPr>
          </w:rPrChange>
        </w:rPr>
        <w:t>は、利用者に通知を行うことなく、定期的に遠隔で本件アプリにアクセスし、これをアップデート、修正、追加またはアップグレードすることができます。稀に、かかるアップデート、修正、追加またはアップグレードがデータの喪失その他の問題を惹き起こすことがあります。利用者はそ</w:t>
      </w:r>
      <w:r w:rsidR="005A4C75" w:rsidRPr="006664D3">
        <w:rPr>
          <w:rFonts w:hint="eastAsia"/>
          <w:color w:val="000000"/>
          <w:kern w:val="0"/>
          <w:rPrChange w:id="520" w:author="Hosoda Go（細田 剛）" w:date="2020-04-28T17:44:00Z">
            <w:rPr>
              <w:rFonts w:hint="eastAsia"/>
              <w:color w:val="000000"/>
              <w:kern w:val="0"/>
            </w:rPr>
          </w:rPrChange>
        </w:rPr>
        <w:t>れら</w:t>
      </w:r>
      <w:r w:rsidR="005A4C75" w:rsidRPr="006664D3">
        <w:rPr>
          <w:color w:val="000000"/>
          <w:kern w:val="0"/>
          <w:rPrChange w:id="521" w:author="Hosoda Go（細田 剛）" w:date="2020-04-28T17:44:00Z">
            <w:rPr>
              <w:color w:val="000000"/>
              <w:kern w:val="0"/>
            </w:rPr>
          </w:rPrChange>
        </w:rPr>
        <w:t>の</w:t>
      </w:r>
      <w:r w:rsidR="005A4C75" w:rsidRPr="006664D3">
        <w:rPr>
          <w:rFonts w:hint="eastAsia"/>
          <w:color w:val="000000"/>
          <w:kern w:val="0"/>
          <w:rPrChange w:id="522" w:author="Hosoda Go（細田 剛）" w:date="2020-04-28T17:44:00Z">
            <w:rPr>
              <w:rFonts w:hint="eastAsia"/>
              <w:color w:val="000000"/>
              <w:kern w:val="0"/>
            </w:rPr>
          </w:rPrChange>
        </w:rPr>
        <w:t>問題の</w:t>
      </w:r>
      <w:r w:rsidR="005A4C75" w:rsidRPr="006664D3">
        <w:rPr>
          <w:color w:val="000000"/>
          <w:kern w:val="0"/>
          <w:rPrChange w:id="523" w:author="Hosoda Go（細田 剛）" w:date="2020-04-28T17:44:00Z">
            <w:rPr>
              <w:color w:val="000000"/>
              <w:kern w:val="0"/>
            </w:rPr>
          </w:rPrChange>
        </w:rPr>
        <w:t>発生を防</w:t>
      </w:r>
      <w:r w:rsidR="005A4C75" w:rsidRPr="006664D3">
        <w:rPr>
          <w:rFonts w:hint="eastAsia"/>
          <w:color w:val="000000"/>
          <w:kern w:val="0"/>
          <w:rPrChange w:id="524" w:author="Hosoda Go（細田 剛）" w:date="2020-04-28T17:44:00Z">
            <w:rPr>
              <w:rFonts w:hint="eastAsia"/>
              <w:color w:val="000000"/>
              <w:kern w:val="0"/>
            </w:rPr>
          </w:rPrChange>
        </w:rPr>
        <w:t>ぐ</w:t>
      </w:r>
      <w:r w:rsidR="005A4C75" w:rsidRPr="006664D3">
        <w:rPr>
          <w:color w:val="000000"/>
          <w:kern w:val="0"/>
          <w:rPrChange w:id="525" w:author="Hosoda Go（細田 剛）" w:date="2020-04-28T17:44:00Z">
            <w:rPr>
              <w:color w:val="000000"/>
              <w:kern w:val="0"/>
            </w:rPr>
          </w:rPrChange>
        </w:rPr>
        <w:t>ため、保存されている一切のデータのバックアップを定期的にとる</w:t>
      </w:r>
      <w:r w:rsidR="005A4C75" w:rsidRPr="006664D3">
        <w:rPr>
          <w:rFonts w:hint="eastAsia"/>
          <w:color w:val="000000"/>
          <w:kern w:val="0"/>
          <w:rPrChange w:id="526" w:author="Hosoda Go（細田 剛）" w:date="2020-04-28T17:44:00Z">
            <w:rPr>
              <w:rFonts w:hint="eastAsia"/>
              <w:color w:val="000000"/>
              <w:kern w:val="0"/>
            </w:rPr>
          </w:rPrChange>
        </w:rPr>
        <w:t>ものとし</w:t>
      </w:r>
      <w:r w:rsidR="005A4C75" w:rsidRPr="006664D3">
        <w:rPr>
          <w:color w:val="000000"/>
          <w:kern w:val="0"/>
          <w:rPrChange w:id="527" w:author="Hosoda Go（細田 剛）" w:date="2020-04-28T17:44:00Z">
            <w:rPr>
              <w:color w:val="000000"/>
              <w:kern w:val="0"/>
            </w:rPr>
          </w:rPrChange>
        </w:rPr>
        <w:t>ます。</w:t>
      </w:r>
    </w:p>
    <w:p w14:paraId="2838FCD9" w14:textId="5EEF0C41" w:rsidR="005A4C75" w:rsidRPr="006664D3" w:rsidRDefault="0081597B" w:rsidP="0012480C">
      <w:pPr>
        <w:jc w:val="both"/>
        <w:rPr>
          <w:rFonts w:eastAsia="ＭＳ Ｐゴシック" w:cs="Helvetica"/>
          <w:color w:val="000000"/>
          <w:kern w:val="0"/>
          <w:szCs w:val="21"/>
          <w:rPrChange w:id="528" w:author="Hosoda Go（細田 剛）" w:date="2020-04-28T17:44:00Z">
            <w:rPr>
              <w:rFonts w:eastAsia="ＭＳ Ｐゴシック" w:cs="Helvetica"/>
              <w:color w:val="000000"/>
              <w:kern w:val="0"/>
              <w:szCs w:val="21"/>
            </w:rPr>
          </w:rPrChange>
        </w:rPr>
      </w:pPr>
      <w:r w:rsidRPr="006664D3">
        <w:rPr>
          <w:color w:val="000000"/>
          <w:kern w:val="0"/>
          <w:rPrChange w:id="529" w:author="Hosoda Go（細田 剛）" w:date="2020-04-28T17:44:00Z">
            <w:rPr>
              <w:color w:val="000000"/>
              <w:kern w:val="0"/>
            </w:rPr>
          </w:rPrChange>
        </w:rPr>
        <w:t>1</w:t>
      </w:r>
      <w:r w:rsidR="00C43AD9" w:rsidRPr="006664D3">
        <w:rPr>
          <w:color w:val="000000"/>
          <w:kern w:val="0"/>
          <w:rPrChange w:id="530" w:author="Hosoda Go（細田 剛）" w:date="2020-04-28T17:44:00Z">
            <w:rPr>
              <w:color w:val="000000"/>
              <w:kern w:val="0"/>
            </w:rPr>
          </w:rPrChange>
        </w:rPr>
        <w:t>3</w:t>
      </w:r>
      <w:r w:rsidR="005A4C75" w:rsidRPr="006664D3">
        <w:rPr>
          <w:color w:val="000000"/>
          <w:kern w:val="0"/>
          <w:rPrChange w:id="531" w:author="Hosoda Go（細田 剛）" w:date="2020-04-28T17:44:00Z">
            <w:rPr>
              <w:color w:val="000000"/>
              <w:kern w:val="0"/>
            </w:rPr>
          </w:rPrChange>
        </w:rPr>
        <w:t>.</w:t>
      </w:r>
      <w:r w:rsidR="00767F83" w:rsidRPr="006664D3">
        <w:rPr>
          <w:color w:val="000000"/>
          <w:kern w:val="0"/>
          <w:rPrChange w:id="532" w:author="Hosoda Go（細田 剛）" w:date="2020-04-28T17:44:00Z">
            <w:rPr>
              <w:color w:val="000000"/>
              <w:kern w:val="0"/>
            </w:rPr>
          </w:rPrChange>
        </w:rPr>
        <w:t xml:space="preserve"> </w:t>
      </w:r>
      <w:r w:rsidR="005A4C75" w:rsidRPr="006664D3">
        <w:rPr>
          <w:b/>
          <w:color w:val="000000"/>
          <w:kern w:val="0"/>
          <w:u w:val="single"/>
          <w:rPrChange w:id="533" w:author="Hosoda Go（細田 剛）" w:date="2020-04-28T17:44:00Z">
            <w:rPr>
              <w:b/>
              <w:color w:val="000000"/>
              <w:kern w:val="0"/>
              <w:u w:val="single"/>
            </w:rPr>
          </w:rPrChange>
        </w:rPr>
        <w:t>アプリ販売者の責任の否認</w:t>
      </w:r>
      <w:r w:rsidR="00B73A10" w:rsidRPr="006664D3">
        <w:rPr>
          <w:rFonts w:hint="eastAsia"/>
          <w:color w:val="000000"/>
          <w:kern w:val="0"/>
          <w:rPrChange w:id="534" w:author="Hosoda Go（細田 剛）" w:date="2020-04-28T17:44:00Z">
            <w:rPr>
              <w:rFonts w:hint="eastAsia"/>
              <w:color w:val="000000"/>
              <w:kern w:val="0"/>
            </w:rPr>
          </w:rPrChange>
        </w:rPr>
        <w:t xml:space="preserve">　　</w:t>
      </w:r>
      <w:r w:rsidR="005A4C75" w:rsidRPr="006664D3">
        <w:rPr>
          <w:color w:val="000000"/>
          <w:kern w:val="0"/>
          <w:rPrChange w:id="535" w:author="Hosoda Go（細田 剛）" w:date="2020-04-28T17:44:00Z">
            <w:rPr>
              <w:color w:val="000000"/>
              <w:kern w:val="0"/>
            </w:rPr>
          </w:rPrChange>
        </w:rPr>
        <w:t>本契約の諸条件に基づく本件アプリに関する責任は、Apple Inc.</w:t>
      </w:r>
      <w:r w:rsidR="005A4C75" w:rsidRPr="006664D3">
        <w:rPr>
          <w:rFonts w:hint="eastAsia"/>
          <w:color w:val="000000"/>
          <w:kern w:val="0"/>
          <w:rPrChange w:id="536" w:author="Hosoda Go（細田 剛）" w:date="2020-04-28T17:44:00Z">
            <w:rPr>
              <w:rFonts w:hint="eastAsia"/>
              <w:color w:val="000000"/>
              <w:kern w:val="0"/>
            </w:rPr>
          </w:rPrChange>
        </w:rPr>
        <w:t>または</w:t>
      </w:r>
      <w:r w:rsidR="005A4C75" w:rsidRPr="006664D3">
        <w:rPr>
          <w:color w:val="000000"/>
          <w:kern w:val="0"/>
          <w:rPrChange w:id="537" w:author="Hosoda Go（細田 剛）" w:date="2020-04-28T17:44:00Z">
            <w:rPr>
              <w:color w:val="000000"/>
              <w:kern w:val="0"/>
            </w:rPr>
          </w:rPrChange>
        </w:rPr>
        <w:t>、Google Inc.、他のいずれのアプリ販売者（各々を「アプリ販売者」といいます）で</w:t>
      </w:r>
      <w:r w:rsidR="005A4C75" w:rsidRPr="006664D3">
        <w:rPr>
          <w:rFonts w:hint="eastAsia"/>
          <w:color w:val="000000"/>
          <w:kern w:val="0"/>
          <w:rPrChange w:id="538" w:author="Hosoda Go（細田 剛）" w:date="2020-04-28T17:44:00Z">
            <w:rPr>
              <w:rFonts w:hint="eastAsia"/>
              <w:color w:val="000000"/>
              <w:kern w:val="0"/>
            </w:rPr>
          </w:rPrChange>
        </w:rPr>
        <w:t>は</w:t>
      </w:r>
      <w:r w:rsidR="005A4C75" w:rsidRPr="006664D3">
        <w:rPr>
          <w:color w:val="000000"/>
          <w:kern w:val="0"/>
          <w:rPrChange w:id="539" w:author="Hosoda Go（細田 剛）" w:date="2020-04-28T17:44:00Z">
            <w:rPr>
              <w:color w:val="000000"/>
              <w:kern w:val="0"/>
            </w:rPr>
          </w:rPrChange>
        </w:rPr>
        <w:t>なく、</w:t>
      </w:r>
      <w:r w:rsidR="005A4C75" w:rsidRPr="006664D3">
        <w:rPr>
          <w:rFonts w:hint="eastAsia"/>
          <w:color w:val="000000"/>
          <w:kern w:val="0"/>
          <w:rPrChange w:id="540" w:author="Hosoda Go（細田 剛）" w:date="2020-04-28T17:44:00Z">
            <w:rPr>
              <w:rFonts w:hint="eastAsia"/>
              <w:color w:val="000000"/>
              <w:kern w:val="0"/>
            </w:rPr>
          </w:rPrChange>
        </w:rPr>
        <w:t>当社</w:t>
      </w:r>
      <w:r w:rsidR="005A4C75" w:rsidRPr="006664D3">
        <w:rPr>
          <w:color w:val="000000"/>
          <w:kern w:val="0"/>
          <w:rPrChange w:id="541" w:author="Hosoda Go（細田 剛）" w:date="2020-04-28T17:44:00Z">
            <w:rPr>
              <w:color w:val="000000"/>
              <w:kern w:val="0"/>
            </w:rPr>
          </w:rPrChange>
        </w:rPr>
        <w:t>にあります。知的財産の侵害請求等を含め、本件アプリまたは本件アプリの保有および／または使用に関して利用者またはいずれかの第三者</w:t>
      </w:r>
      <w:r w:rsidR="005A4C75" w:rsidRPr="006664D3">
        <w:rPr>
          <w:rFonts w:hint="eastAsia"/>
          <w:color w:val="000000"/>
          <w:kern w:val="0"/>
          <w:rPrChange w:id="542" w:author="Hosoda Go（細田 剛）" w:date="2020-04-28T17:44:00Z">
            <w:rPr>
              <w:rFonts w:hint="eastAsia"/>
              <w:color w:val="000000"/>
              <w:kern w:val="0"/>
            </w:rPr>
          </w:rPrChange>
        </w:rPr>
        <w:t>による</w:t>
      </w:r>
      <w:r w:rsidR="005A4C75" w:rsidRPr="006664D3">
        <w:rPr>
          <w:color w:val="000000"/>
          <w:kern w:val="0"/>
          <w:rPrChange w:id="543" w:author="Hosoda Go（細田 剛）" w:date="2020-04-28T17:44:00Z">
            <w:rPr>
              <w:color w:val="000000"/>
              <w:kern w:val="0"/>
            </w:rPr>
          </w:rPrChange>
        </w:rPr>
        <w:t>一切の請求に対する責任は、アプリ販売者ではなく</w:t>
      </w:r>
      <w:r w:rsidR="005A4C75" w:rsidRPr="006664D3">
        <w:rPr>
          <w:rFonts w:hint="eastAsia"/>
          <w:color w:val="000000"/>
          <w:kern w:val="0"/>
          <w:rPrChange w:id="544" w:author="Hosoda Go（細田 剛）" w:date="2020-04-28T17:44:00Z">
            <w:rPr>
              <w:rFonts w:hint="eastAsia"/>
              <w:color w:val="000000"/>
              <w:kern w:val="0"/>
            </w:rPr>
          </w:rPrChange>
        </w:rPr>
        <w:t>当社</w:t>
      </w:r>
      <w:r w:rsidR="005A4C75" w:rsidRPr="006664D3">
        <w:rPr>
          <w:color w:val="000000"/>
          <w:kern w:val="0"/>
          <w:rPrChange w:id="545" w:author="Hosoda Go（細田 剛）" w:date="2020-04-28T17:44:00Z">
            <w:rPr>
              <w:color w:val="000000"/>
              <w:kern w:val="0"/>
            </w:rPr>
          </w:rPrChange>
        </w:rPr>
        <w:t>にあります。アプリ販売者は、本件アプリに関し、いかなる保守またはサポートサービスも提供する義務を有しません。</w:t>
      </w:r>
    </w:p>
    <w:p w14:paraId="2D48DC83" w14:textId="13B5F94D" w:rsidR="005A4C75" w:rsidRPr="006664D3" w:rsidRDefault="0081597B" w:rsidP="0012480C">
      <w:pPr>
        <w:jc w:val="both"/>
        <w:rPr>
          <w:color w:val="000000"/>
          <w:kern w:val="0"/>
          <w:rPrChange w:id="546" w:author="Hosoda Go（細田 剛）" w:date="2020-04-28T17:44:00Z">
            <w:rPr>
              <w:color w:val="000000"/>
              <w:kern w:val="0"/>
            </w:rPr>
          </w:rPrChange>
        </w:rPr>
      </w:pPr>
      <w:r w:rsidRPr="006664D3">
        <w:rPr>
          <w:color w:val="000000"/>
          <w:kern w:val="0"/>
          <w:rPrChange w:id="547" w:author="Hosoda Go（細田 剛）" w:date="2020-04-28T17:44:00Z">
            <w:rPr>
              <w:color w:val="000000"/>
              <w:kern w:val="0"/>
            </w:rPr>
          </w:rPrChange>
        </w:rPr>
        <w:t>1</w:t>
      </w:r>
      <w:r w:rsidR="00C43AD9" w:rsidRPr="006664D3">
        <w:rPr>
          <w:color w:val="000000"/>
          <w:kern w:val="0"/>
          <w:rPrChange w:id="548" w:author="Hosoda Go（細田 剛）" w:date="2020-04-28T17:44:00Z">
            <w:rPr>
              <w:color w:val="000000"/>
              <w:kern w:val="0"/>
            </w:rPr>
          </w:rPrChange>
        </w:rPr>
        <w:t>4</w:t>
      </w:r>
      <w:r w:rsidR="005A4C75" w:rsidRPr="006664D3">
        <w:rPr>
          <w:color w:val="000000"/>
          <w:kern w:val="0"/>
          <w:rPrChange w:id="549" w:author="Hosoda Go（細田 剛）" w:date="2020-04-28T17:44:00Z">
            <w:rPr>
              <w:color w:val="000000"/>
              <w:kern w:val="0"/>
            </w:rPr>
          </w:rPrChange>
        </w:rPr>
        <w:t>.</w:t>
      </w:r>
      <w:r w:rsidR="00767F83" w:rsidRPr="006664D3">
        <w:rPr>
          <w:color w:val="000000"/>
          <w:kern w:val="0"/>
          <w:rPrChange w:id="550" w:author="Hosoda Go（細田 剛）" w:date="2020-04-28T17:44:00Z">
            <w:rPr>
              <w:color w:val="000000"/>
              <w:kern w:val="0"/>
            </w:rPr>
          </w:rPrChange>
        </w:rPr>
        <w:t xml:space="preserve"> </w:t>
      </w:r>
      <w:r w:rsidR="005A4C75" w:rsidRPr="006664D3">
        <w:rPr>
          <w:b/>
          <w:color w:val="000000"/>
          <w:kern w:val="0"/>
          <w:u w:val="single"/>
          <w:rPrChange w:id="551" w:author="Hosoda Go（細田 剛）" w:date="2020-04-28T17:44:00Z">
            <w:rPr>
              <w:b/>
              <w:color w:val="000000"/>
              <w:kern w:val="0"/>
              <w:u w:val="single"/>
            </w:rPr>
          </w:rPrChange>
        </w:rPr>
        <w:t>不可抗力</w:t>
      </w:r>
      <w:r w:rsidR="00B73A10" w:rsidRPr="006664D3">
        <w:rPr>
          <w:rFonts w:hint="eastAsia"/>
          <w:b/>
          <w:color w:val="000000"/>
          <w:kern w:val="0"/>
          <w:rPrChange w:id="552" w:author="Hosoda Go（細田 剛）" w:date="2020-04-28T17:44:00Z">
            <w:rPr>
              <w:rFonts w:hint="eastAsia"/>
              <w:b/>
              <w:color w:val="000000"/>
              <w:kern w:val="0"/>
            </w:rPr>
          </w:rPrChange>
        </w:rPr>
        <w:t xml:space="preserve">　　</w:t>
      </w:r>
      <w:r w:rsidR="005A4C75" w:rsidRPr="006664D3">
        <w:rPr>
          <w:color w:val="000000"/>
          <w:kern w:val="0"/>
          <w:rPrChange w:id="553" w:author="Hosoda Go（細田 剛）" w:date="2020-04-28T17:44:00Z">
            <w:rPr>
              <w:color w:val="000000"/>
              <w:kern w:val="0"/>
            </w:rPr>
          </w:rPrChange>
        </w:rPr>
        <w:t>当社は、</w:t>
      </w:r>
      <w:r w:rsidR="005A4C75" w:rsidRPr="006664D3">
        <w:rPr>
          <w:rFonts w:hint="eastAsia"/>
          <w:color w:val="000000"/>
          <w:kern w:val="0"/>
          <w:rPrChange w:id="554" w:author="Hosoda Go（細田 剛）" w:date="2020-04-28T17:44:00Z">
            <w:rPr>
              <w:rFonts w:hint="eastAsia"/>
              <w:color w:val="000000"/>
              <w:kern w:val="0"/>
            </w:rPr>
          </w:rPrChange>
        </w:rPr>
        <w:t>当社の</w:t>
      </w:r>
      <w:r w:rsidR="005A4C75" w:rsidRPr="006664D3">
        <w:rPr>
          <w:color w:val="000000"/>
          <w:kern w:val="0"/>
          <w:rPrChange w:id="555" w:author="Hosoda Go（細田 剛）" w:date="2020-04-28T17:44:00Z">
            <w:rPr>
              <w:color w:val="000000"/>
              <w:kern w:val="0"/>
            </w:rPr>
          </w:rPrChange>
        </w:rPr>
        <w:t>合理的な管理を超える</w:t>
      </w:r>
      <w:r w:rsidR="005A4C75" w:rsidRPr="006664D3">
        <w:rPr>
          <w:rFonts w:hint="eastAsia"/>
          <w:color w:val="000000"/>
          <w:kern w:val="0"/>
          <w:rPrChange w:id="556" w:author="Hosoda Go（細田 剛）" w:date="2020-04-28T17:44:00Z">
            <w:rPr>
              <w:rFonts w:hint="eastAsia"/>
              <w:color w:val="000000"/>
              <w:kern w:val="0"/>
            </w:rPr>
          </w:rPrChange>
        </w:rPr>
        <w:t>事象</w:t>
      </w:r>
      <w:r w:rsidR="005A4C75" w:rsidRPr="006664D3">
        <w:rPr>
          <w:color w:val="000000"/>
          <w:kern w:val="0"/>
          <w:rPrChange w:id="557" w:author="Hosoda Go（細田 剛）" w:date="2020-04-28T17:44:00Z">
            <w:rPr>
              <w:color w:val="000000"/>
              <w:kern w:val="0"/>
            </w:rPr>
          </w:rPrChange>
        </w:rPr>
        <w:t>のために本契約を履行できなかった場合には責を負わないものとします。これには、労働争議、インターネット障害もしく</w:t>
      </w:r>
      <w:r w:rsidR="005A4C75" w:rsidRPr="006664D3">
        <w:rPr>
          <w:color w:val="000000"/>
          <w:kern w:val="0"/>
          <w:rPrChange w:id="558" w:author="Hosoda Go（細田 剛）" w:date="2020-04-28T17:44:00Z">
            <w:rPr>
              <w:color w:val="000000"/>
              <w:kern w:val="0"/>
            </w:rPr>
          </w:rPrChange>
        </w:rPr>
        <w:lastRenderedPageBreak/>
        <w:t>はサービスの中断、通信障害、サービス提供業者その他いずれかの第三者による不履行、火災、テロ行為、自然災害または戦争</w:t>
      </w:r>
      <w:r w:rsidR="005A4C75" w:rsidRPr="006664D3">
        <w:rPr>
          <w:rFonts w:hint="eastAsia"/>
          <w:color w:val="000000"/>
          <w:kern w:val="0"/>
          <w:rPrChange w:id="559" w:author="Hosoda Go（細田 剛）" w:date="2020-04-28T17:44:00Z">
            <w:rPr>
              <w:rFonts w:hint="eastAsia"/>
              <w:color w:val="000000"/>
              <w:kern w:val="0"/>
            </w:rPr>
          </w:rPrChange>
        </w:rPr>
        <w:t>が含まれますが、それらに限りません</w:t>
      </w:r>
      <w:r w:rsidR="005A4C75" w:rsidRPr="006664D3">
        <w:rPr>
          <w:color w:val="000000"/>
          <w:kern w:val="0"/>
          <w:rPrChange w:id="560" w:author="Hosoda Go（細田 剛）" w:date="2020-04-28T17:44:00Z">
            <w:rPr>
              <w:color w:val="000000"/>
              <w:kern w:val="0"/>
            </w:rPr>
          </w:rPrChange>
        </w:rPr>
        <w:t>。</w:t>
      </w:r>
    </w:p>
    <w:p w14:paraId="5F405299" w14:textId="2E6488F9" w:rsidR="005A4C75" w:rsidRPr="006664D3" w:rsidRDefault="0081597B" w:rsidP="0012480C">
      <w:pPr>
        <w:jc w:val="both"/>
        <w:rPr>
          <w:color w:val="000000"/>
          <w:kern w:val="0"/>
          <w:rPrChange w:id="561" w:author="Hosoda Go（細田 剛）" w:date="2020-04-28T17:44:00Z">
            <w:rPr>
              <w:color w:val="000000"/>
              <w:kern w:val="0"/>
            </w:rPr>
          </w:rPrChange>
        </w:rPr>
      </w:pPr>
      <w:r w:rsidRPr="006664D3">
        <w:rPr>
          <w:color w:val="000000"/>
          <w:kern w:val="0"/>
          <w:rPrChange w:id="562" w:author="Hosoda Go（細田 剛）" w:date="2020-04-28T17:44:00Z">
            <w:rPr>
              <w:color w:val="000000"/>
              <w:kern w:val="0"/>
            </w:rPr>
          </w:rPrChange>
        </w:rPr>
        <w:t>1</w:t>
      </w:r>
      <w:r w:rsidR="00C43AD9" w:rsidRPr="006664D3">
        <w:rPr>
          <w:color w:val="000000"/>
          <w:kern w:val="0"/>
          <w:rPrChange w:id="563" w:author="Hosoda Go（細田 剛）" w:date="2020-04-28T17:44:00Z">
            <w:rPr>
              <w:color w:val="000000"/>
              <w:kern w:val="0"/>
            </w:rPr>
          </w:rPrChange>
        </w:rPr>
        <w:t>5</w:t>
      </w:r>
      <w:r w:rsidR="005A4C75" w:rsidRPr="006664D3">
        <w:rPr>
          <w:color w:val="000000"/>
          <w:kern w:val="0"/>
          <w:rPrChange w:id="564" w:author="Hosoda Go（細田 剛）" w:date="2020-04-28T17:44:00Z">
            <w:rPr>
              <w:color w:val="000000"/>
              <w:kern w:val="0"/>
            </w:rPr>
          </w:rPrChange>
        </w:rPr>
        <w:t>.</w:t>
      </w:r>
      <w:r w:rsidR="00767F83" w:rsidRPr="006664D3">
        <w:rPr>
          <w:color w:val="000000"/>
          <w:kern w:val="0"/>
          <w:rPrChange w:id="565" w:author="Hosoda Go（細田 剛）" w:date="2020-04-28T17:44:00Z">
            <w:rPr>
              <w:color w:val="000000"/>
              <w:kern w:val="0"/>
            </w:rPr>
          </w:rPrChange>
        </w:rPr>
        <w:t xml:space="preserve"> </w:t>
      </w:r>
      <w:r w:rsidR="005A4C75" w:rsidRPr="006664D3">
        <w:rPr>
          <w:b/>
          <w:color w:val="000000"/>
          <w:kern w:val="0"/>
          <w:u w:val="single"/>
          <w:rPrChange w:id="566" w:author="Hosoda Go（細田 剛）" w:date="2020-04-28T17:44:00Z">
            <w:rPr>
              <w:b/>
              <w:color w:val="000000"/>
              <w:kern w:val="0"/>
              <w:u w:val="single"/>
            </w:rPr>
          </w:rPrChange>
        </w:rPr>
        <w:t>プライバシーおよびセキュリティ</w:t>
      </w:r>
      <w:r w:rsidR="00B73A10" w:rsidRPr="006664D3">
        <w:rPr>
          <w:rFonts w:hint="eastAsia"/>
          <w:color w:val="000000"/>
          <w:kern w:val="0"/>
          <w:rPrChange w:id="567" w:author="Hosoda Go（細田 剛）" w:date="2020-04-28T17:44:00Z">
            <w:rPr>
              <w:rFonts w:hint="eastAsia"/>
              <w:color w:val="000000"/>
              <w:kern w:val="0"/>
            </w:rPr>
          </w:rPrChange>
        </w:rPr>
        <w:t xml:space="preserve">　　</w:t>
      </w:r>
      <w:r w:rsidR="000A2055" w:rsidRPr="006664D3">
        <w:rPr>
          <w:rFonts w:hint="eastAsia"/>
          <w:color w:val="000000"/>
          <w:kern w:val="0"/>
          <w:rPrChange w:id="568" w:author="Hosoda Go（細田 剛）" w:date="2020-04-28T17:44:00Z">
            <w:rPr>
              <w:rFonts w:hint="eastAsia"/>
              <w:color w:val="000000"/>
              <w:kern w:val="0"/>
              <w:highlight w:val="yellow"/>
            </w:rPr>
          </w:rPrChange>
        </w:rPr>
        <w:t>本件アプリを通じて</w:t>
      </w:r>
      <w:r w:rsidR="004F7272" w:rsidRPr="006664D3">
        <w:rPr>
          <w:rFonts w:hint="eastAsia"/>
          <w:color w:val="000000"/>
          <w:kern w:val="0"/>
          <w:rPrChange w:id="569" w:author="Hosoda Go（細田 剛）" w:date="2020-04-28T17:44:00Z">
            <w:rPr>
              <w:rFonts w:hint="eastAsia"/>
              <w:color w:val="000000"/>
              <w:kern w:val="0"/>
              <w:highlight w:val="yellow"/>
            </w:rPr>
          </w:rPrChange>
        </w:rPr>
        <w:t>対応機器</w:t>
      </w:r>
      <w:r w:rsidR="00A5681E" w:rsidRPr="006664D3">
        <w:rPr>
          <w:rFonts w:hint="eastAsia"/>
          <w:color w:val="000000"/>
          <w:kern w:val="0"/>
          <w:rPrChange w:id="570" w:author="Hosoda Go（細田 剛）" w:date="2020-04-28T17:44:00Z">
            <w:rPr>
              <w:rFonts w:hint="eastAsia"/>
              <w:color w:val="000000"/>
              <w:kern w:val="0"/>
              <w:highlight w:val="yellow"/>
            </w:rPr>
          </w:rPrChange>
        </w:rPr>
        <w:t>の</w:t>
      </w:r>
      <w:r w:rsidR="004F7272" w:rsidRPr="006664D3">
        <w:rPr>
          <w:rFonts w:hint="eastAsia"/>
          <w:color w:val="000000"/>
          <w:kern w:val="0"/>
          <w:rPrChange w:id="571" w:author="Hosoda Go（細田 剛）" w:date="2020-04-28T17:44:00Z">
            <w:rPr>
              <w:rFonts w:hint="eastAsia"/>
              <w:color w:val="000000"/>
              <w:kern w:val="0"/>
              <w:highlight w:val="yellow"/>
            </w:rPr>
          </w:rPrChange>
        </w:rPr>
        <w:t>設定を行う</w:t>
      </w:r>
      <w:r w:rsidR="000A2055" w:rsidRPr="006664D3">
        <w:rPr>
          <w:rFonts w:hint="eastAsia"/>
          <w:color w:val="000000"/>
          <w:kern w:val="0"/>
          <w:rPrChange w:id="572" w:author="Hosoda Go（細田 剛）" w:date="2020-04-28T17:44:00Z">
            <w:rPr>
              <w:rFonts w:hint="eastAsia"/>
              <w:color w:val="000000"/>
              <w:kern w:val="0"/>
              <w:highlight w:val="yellow"/>
            </w:rPr>
          </w:rPrChange>
        </w:rPr>
        <w:t>場合、</w:t>
      </w:r>
      <w:r w:rsidR="004F7272" w:rsidRPr="006664D3">
        <w:rPr>
          <w:rFonts w:hint="eastAsia"/>
          <w:color w:val="000000"/>
          <w:kern w:val="0"/>
          <w:rPrChange w:id="573" w:author="Hosoda Go（細田 剛）" w:date="2020-04-28T17:44:00Z">
            <w:rPr>
              <w:rFonts w:hint="eastAsia"/>
              <w:color w:val="000000"/>
              <w:kern w:val="0"/>
              <w:highlight w:val="yellow"/>
            </w:rPr>
          </w:rPrChange>
        </w:rPr>
        <w:t>本件アプリは利用者のアプリがインストールされた端末から対応機器に</w:t>
      </w:r>
      <w:r w:rsidR="00A5681E" w:rsidRPr="006664D3">
        <w:rPr>
          <w:rFonts w:hint="eastAsia"/>
          <w:color w:val="000000"/>
          <w:kern w:val="0"/>
          <w:rPrChange w:id="574" w:author="Hosoda Go（細田 剛）" w:date="2020-04-28T17:44:00Z">
            <w:rPr>
              <w:rFonts w:hint="eastAsia"/>
              <w:color w:val="000000"/>
              <w:kern w:val="0"/>
              <w:highlight w:val="yellow"/>
            </w:rPr>
          </w:rPrChange>
        </w:rPr>
        <w:t>対して</w:t>
      </w:r>
      <w:r w:rsidR="004F7272" w:rsidRPr="006664D3">
        <w:rPr>
          <w:rFonts w:hint="eastAsia"/>
          <w:color w:val="000000"/>
          <w:kern w:val="0"/>
          <w:rPrChange w:id="575" w:author="Hosoda Go（細田 剛）" w:date="2020-04-28T17:44:00Z">
            <w:rPr>
              <w:rFonts w:hint="eastAsia"/>
              <w:color w:val="000000"/>
              <w:kern w:val="0"/>
              <w:highlight w:val="yellow"/>
            </w:rPr>
          </w:rPrChange>
        </w:rPr>
        <w:t>当該設定に関する情報を送信しますが、当社に対してはいかなるデータも送信しません。</w:t>
      </w:r>
      <w:r w:rsidR="00A5681E" w:rsidRPr="006664D3">
        <w:rPr>
          <w:rFonts w:hint="eastAsia"/>
          <w:color w:val="000000"/>
          <w:kern w:val="0"/>
          <w:rPrChange w:id="576" w:author="Hosoda Go（細田 剛）" w:date="2020-04-28T17:44:00Z">
            <w:rPr>
              <w:rFonts w:hint="eastAsia"/>
              <w:color w:val="000000"/>
              <w:kern w:val="0"/>
              <w:highlight w:val="yellow"/>
            </w:rPr>
          </w:rPrChange>
        </w:rPr>
        <w:t>また、本件アプリを通じて対応機器から画像動画を取得する場合も、当社に対してはいかなるデータも送信しません。</w:t>
      </w:r>
      <w:r w:rsidR="006038BD" w:rsidRPr="006664D3">
        <w:rPr>
          <w:rFonts w:hint="eastAsia"/>
          <w:color w:val="000000"/>
          <w:kern w:val="0"/>
          <w:rPrChange w:id="577" w:author="Hosoda Go（細田 剛）" w:date="2020-04-28T17:44:00Z">
            <w:rPr>
              <w:rFonts w:hint="eastAsia"/>
              <w:color w:val="000000"/>
              <w:kern w:val="0"/>
              <w:highlight w:val="yellow"/>
            </w:rPr>
          </w:rPrChange>
        </w:rPr>
        <w:t>当社はアプリ販売者から本件アプリのダウンロード数のみを受領します。</w:t>
      </w:r>
      <w:r w:rsidR="00A5681E" w:rsidRPr="006664D3">
        <w:rPr>
          <w:rFonts w:hint="eastAsia"/>
          <w:color w:val="000000"/>
          <w:kern w:val="0"/>
          <w:rPrChange w:id="578" w:author="Hosoda Go（細田 剛）" w:date="2020-04-28T17:44:00Z">
            <w:rPr>
              <w:rFonts w:hint="eastAsia"/>
              <w:color w:val="000000"/>
              <w:kern w:val="0"/>
              <w:highlight w:val="yellow"/>
            </w:rPr>
          </w:rPrChange>
        </w:rPr>
        <w:t xml:space="preserve">　</w:t>
      </w:r>
      <w:r w:rsidR="006038BD" w:rsidRPr="006664D3">
        <w:rPr>
          <w:rFonts w:hint="eastAsia"/>
          <w:color w:val="000000"/>
          <w:kern w:val="0"/>
          <w:rPrChange w:id="579" w:author="Hosoda Go（細田 剛）" w:date="2020-04-28T17:44:00Z">
            <w:rPr>
              <w:rFonts w:hint="eastAsia"/>
              <w:color w:val="000000"/>
              <w:kern w:val="0"/>
              <w:highlight w:val="yellow"/>
            </w:rPr>
          </w:rPrChange>
        </w:rPr>
        <w:t>利用者による本件アプリのダウンロードおよび使用に関係してアプリ販売者またはスマートフォン提供者が行うデータの取扱いについては、当該アプリ販売者およびスマートフォン提供者のポリシーが適用されます。</w:t>
      </w:r>
      <w:r w:rsidR="00A5681E" w:rsidRPr="006664D3">
        <w:rPr>
          <w:rFonts w:hint="eastAsia"/>
          <w:color w:val="000000"/>
          <w:kern w:val="0"/>
          <w:rPrChange w:id="580" w:author="Hosoda Go（細田 剛）" w:date="2020-04-28T17:44:00Z">
            <w:rPr>
              <w:rFonts w:hint="eastAsia"/>
              <w:color w:val="000000"/>
              <w:kern w:val="0"/>
              <w:highlight w:val="yellow"/>
            </w:rPr>
          </w:rPrChange>
        </w:rPr>
        <w:t xml:space="preserve">　</w:t>
      </w:r>
      <w:r w:rsidR="006038BD" w:rsidRPr="006664D3">
        <w:rPr>
          <w:rFonts w:hint="eastAsia"/>
          <w:color w:val="000000"/>
          <w:kern w:val="0"/>
          <w:rPrChange w:id="581" w:author="Hosoda Go（細田 剛）" w:date="2020-04-28T17:44:00Z">
            <w:rPr>
              <w:rFonts w:hint="eastAsia"/>
              <w:color w:val="000000"/>
              <w:kern w:val="0"/>
              <w:highlight w:val="yellow"/>
            </w:rPr>
          </w:rPrChange>
        </w:rPr>
        <w:t>当社が、解析機能またはデータの収集および取扱いを行うその他の機能を実装した本件アプリのアップデートを将来リリースする場合、当該本件アプリのアップデートには本契約および</w:t>
      </w:r>
      <w:r w:rsidR="004F7272" w:rsidRPr="006664D3">
        <w:rPr>
          <w:rFonts w:hint="eastAsia"/>
          <w:color w:val="000000"/>
          <w:kern w:val="0"/>
          <w:rPrChange w:id="582" w:author="Hosoda Go（細田 剛）" w:date="2020-04-28T17:44:00Z">
            <w:rPr>
              <w:rFonts w:hint="eastAsia"/>
              <w:color w:val="000000"/>
              <w:kern w:val="0"/>
              <w:highlight w:val="yellow"/>
            </w:rPr>
          </w:rPrChange>
        </w:rPr>
        <w:t>「</w:t>
      </w:r>
      <w:r w:rsidR="00A5681E" w:rsidRPr="006664D3">
        <w:rPr>
          <w:rFonts w:hint="eastAsia"/>
          <w:color w:val="000000"/>
          <w:kern w:val="0"/>
          <w:rPrChange w:id="583" w:author="Hosoda Go（細田 剛）" w:date="2020-04-28T17:44:00Z">
            <w:rPr>
              <w:rFonts w:hint="eastAsia"/>
              <w:color w:val="000000"/>
              <w:kern w:val="0"/>
              <w:highlight w:val="yellow"/>
            </w:rPr>
          </w:rPrChange>
        </w:rPr>
        <w:t>ドライブレコーダー○○</w:t>
      </w:r>
      <w:r w:rsidR="004F7272" w:rsidRPr="006664D3">
        <w:rPr>
          <w:color w:val="000000"/>
          <w:kern w:val="0"/>
          <w:rPrChange w:id="584" w:author="Hosoda Go（細田 剛）" w:date="2020-04-28T17:44:00Z">
            <w:rPr>
              <w:color w:val="000000"/>
              <w:kern w:val="0"/>
              <w:highlight w:val="yellow"/>
            </w:rPr>
          </w:rPrChange>
        </w:rPr>
        <w:t>プライバシーポリシー」</w:t>
      </w:r>
      <w:r w:rsidR="006038BD" w:rsidRPr="006664D3">
        <w:rPr>
          <w:rFonts w:hint="eastAsia"/>
          <w:color w:val="000000"/>
          <w:kern w:val="0"/>
          <w:rPrChange w:id="585" w:author="Hosoda Go（細田 剛）" w:date="2020-04-28T17:44:00Z">
            <w:rPr>
              <w:rFonts w:hint="eastAsia"/>
              <w:color w:val="000000"/>
              <w:kern w:val="0"/>
              <w:highlight w:val="yellow"/>
            </w:rPr>
          </w:rPrChange>
        </w:rPr>
        <w:t>の更新版が適用されます。</w:t>
      </w:r>
      <w:r w:rsidR="004F7272" w:rsidRPr="006664D3">
        <w:rPr>
          <w:rFonts w:hint="eastAsia"/>
          <w:color w:val="000000"/>
          <w:kern w:val="0"/>
          <w:rPrChange w:id="586" w:author="Hosoda Go（細田 剛）" w:date="2020-04-28T17:44:00Z">
            <w:rPr>
              <w:rFonts w:hint="eastAsia"/>
              <w:color w:val="000000"/>
              <w:kern w:val="0"/>
              <w:highlight w:val="yellow"/>
            </w:rPr>
          </w:rPrChange>
        </w:rPr>
        <w:t>本件アプリ</w:t>
      </w:r>
      <w:r w:rsidR="00C64DDB" w:rsidRPr="006664D3">
        <w:rPr>
          <w:rFonts w:hint="eastAsia"/>
          <w:color w:val="000000"/>
          <w:kern w:val="0"/>
          <w:rPrChange w:id="587" w:author="Hosoda Go（細田 剛）" w:date="2020-04-28T17:44:00Z">
            <w:rPr>
              <w:rFonts w:hint="eastAsia"/>
              <w:color w:val="000000"/>
              <w:kern w:val="0"/>
              <w:highlight w:val="yellow"/>
            </w:rPr>
          </w:rPrChange>
        </w:rPr>
        <w:t>と対応機器との間で送受信される</w:t>
      </w:r>
      <w:r w:rsidR="004F7272" w:rsidRPr="006664D3">
        <w:rPr>
          <w:rFonts w:hint="eastAsia"/>
          <w:color w:val="000000"/>
          <w:kern w:val="0"/>
          <w:rPrChange w:id="588" w:author="Hosoda Go（細田 剛）" w:date="2020-04-28T17:44:00Z">
            <w:rPr>
              <w:rFonts w:hint="eastAsia"/>
              <w:color w:val="000000"/>
              <w:kern w:val="0"/>
              <w:highlight w:val="yellow"/>
            </w:rPr>
          </w:rPrChange>
        </w:rPr>
        <w:t>情報に関しては「</w:t>
      </w:r>
      <w:r w:rsidR="00A5681E" w:rsidRPr="006664D3">
        <w:rPr>
          <w:rFonts w:hint="eastAsia"/>
          <w:color w:val="000000"/>
          <w:kern w:val="0"/>
          <w:rPrChange w:id="589" w:author="Hosoda Go（細田 剛）" w:date="2020-04-28T17:44:00Z">
            <w:rPr>
              <w:rFonts w:hint="eastAsia"/>
              <w:color w:val="000000"/>
              <w:kern w:val="0"/>
              <w:highlight w:val="yellow"/>
            </w:rPr>
          </w:rPrChange>
        </w:rPr>
        <w:t>ドライブレコーダー○○</w:t>
      </w:r>
      <w:r w:rsidR="004F7272" w:rsidRPr="006664D3">
        <w:rPr>
          <w:color w:val="000000"/>
          <w:kern w:val="0"/>
          <w:rPrChange w:id="590" w:author="Hosoda Go（細田 剛）" w:date="2020-04-28T17:44:00Z">
            <w:rPr>
              <w:color w:val="000000"/>
              <w:kern w:val="0"/>
              <w:highlight w:val="yellow"/>
            </w:rPr>
          </w:rPrChange>
        </w:rPr>
        <w:t>プライバシーポリシー」をご覧ください。</w:t>
      </w:r>
      <w:r w:rsidR="004F7272" w:rsidRPr="006664D3">
        <w:rPr>
          <w:rFonts w:hint="eastAsia"/>
          <w:color w:val="000000"/>
          <w:kern w:val="0"/>
          <w:rPrChange w:id="591" w:author="Hosoda Go（細田 剛）" w:date="2020-04-28T17:44:00Z">
            <w:rPr>
              <w:rFonts w:hint="eastAsia"/>
              <w:color w:val="000000"/>
              <w:kern w:val="0"/>
              <w:highlight w:val="yellow"/>
            </w:rPr>
          </w:rPrChange>
        </w:rPr>
        <w:t>「</w:t>
      </w:r>
      <w:r w:rsidR="00A5681E" w:rsidRPr="006664D3">
        <w:rPr>
          <w:rFonts w:hint="eastAsia"/>
          <w:color w:val="000000"/>
          <w:kern w:val="0"/>
          <w:rPrChange w:id="592" w:author="Hosoda Go（細田 剛）" w:date="2020-04-28T17:44:00Z">
            <w:rPr>
              <w:rFonts w:hint="eastAsia"/>
              <w:color w:val="000000"/>
              <w:kern w:val="0"/>
              <w:highlight w:val="yellow"/>
            </w:rPr>
          </w:rPrChange>
        </w:rPr>
        <w:t>ドライブレコーダー○○</w:t>
      </w:r>
      <w:r w:rsidR="004F7272" w:rsidRPr="006664D3">
        <w:rPr>
          <w:color w:val="000000"/>
          <w:kern w:val="0"/>
          <w:rPrChange w:id="593" w:author="Hosoda Go（細田 剛）" w:date="2020-04-28T17:44:00Z">
            <w:rPr>
              <w:color w:val="000000"/>
              <w:kern w:val="0"/>
              <w:highlight w:val="yellow"/>
            </w:rPr>
          </w:rPrChange>
        </w:rPr>
        <w:t>プライバシーポリシー」</w:t>
      </w:r>
      <w:r w:rsidR="004F7272" w:rsidRPr="006664D3">
        <w:rPr>
          <w:rFonts w:hint="eastAsia"/>
          <w:color w:val="000000"/>
          <w:kern w:val="0"/>
          <w:rPrChange w:id="594" w:author="Hosoda Go（細田 剛）" w:date="2020-04-28T17:44:00Z">
            <w:rPr>
              <w:rFonts w:hint="eastAsia"/>
              <w:color w:val="000000"/>
              <w:kern w:val="0"/>
              <w:highlight w:val="yellow"/>
            </w:rPr>
          </w:rPrChange>
        </w:rPr>
        <w:t>は本件アプリ内、または、</w:t>
      </w:r>
      <w:r w:rsidR="004F7272" w:rsidRPr="006664D3">
        <w:rPr>
          <w:color w:val="000000"/>
          <w:kern w:val="0"/>
          <w:rPrChange w:id="595" w:author="Hosoda Go（細田 剛）" w:date="2020-04-28T17:44:00Z">
            <w:rPr>
              <w:color w:val="000000"/>
              <w:kern w:val="0"/>
              <w:highlight w:val="yellow"/>
            </w:rPr>
          </w:rPrChange>
        </w:rPr>
        <w:t>App Store</w:t>
      </w:r>
      <w:r w:rsidR="004F7272" w:rsidRPr="006664D3">
        <w:rPr>
          <w:rFonts w:hint="eastAsia"/>
          <w:color w:val="000000"/>
          <w:kern w:val="0"/>
          <w:rPrChange w:id="596" w:author="Hosoda Go（細田 剛）" w:date="2020-04-28T17:44:00Z">
            <w:rPr>
              <w:rFonts w:hint="eastAsia"/>
              <w:color w:val="000000"/>
              <w:kern w:val="0"/>
              <w:highlight w:val="yellow"/>
            </w:rPr>
          </w:rPrChange>
        </w:rPr>
        <w:t>または</w:t>
      </w:r>
      <w:r w:rsidR="004F7272" w:rsidRPr="006664D3">
        <w:rPr>
          <w:color w:val="000000"/>
          <w:kern w:val="0"/>
          <w:rPrChange w:id="597" w:author="Hosoda Go（細田 剛）" w:date="2020-04-28T17:44:00Z">
            <w:rPr>
              <w:color w:val="000000"/>
              <w:kern w:val="0"/>
              <w:highlight w:val="yellow"/>
            </w:rPr>
          </w:rPrChange>
        </w:rPr>
        <w:t xml:space="preserve"> Google Play</w:t>
      </w:r>
      <w:r w:rsidR="004F7272" w:rsidRPr="006664D3">
        <w:rPr>
          <w:rFonts w:hint="eastAsia"/>
          <w:color w:val="000000"/>
          <w:kern w:val="0"/>
          <w:rPrChange w:id="598" w:author="Hosoda Go（細田 剛）" w:date="2020-04-28T17:44:00Z">
            <w:rPr>
              <w:rFonts w:hint="eastAsia"/>
              <w:color w:val="000000"/>
              <w:kern w:val="0"/>
              <w:highlight w:val="yellow"/>
            </w:rPr>
          </w:rPrChange>
        </w:rPr>
        <w:t>ストアの本</w:t>
      </w:r>
      <w:r w:rsidR="00B73A10" w:rsidRPr="006664D3">
        <w:rPr>
          <w:rFonts w:hint="eastAsia"/>
          <w:color w:val="000000"/>
          <w:kern w:val="0"/>
          <w:rPrChange w:id="599" w:author="Hosoda Go（細田 剛）" w:date="2020-04-28T17:44:00Z">
            <w:rPr>
              <w:rFonts w:hint="eastAsia"/>
              <w:color w:val="000000"/>
              <w:kern w:val="0"/>
              <w:highlight w:val="yellow"/>
            </w:rPr>
          </w:rPrChange>
        </w:rPr>
        <w:t>件</w:t>
      </w:r>
      <w:r w:rsidR="004F7272" w:rsidRPr="006664D3">
        <w:rPr>
          <w:rFonts w:hint="eastAsia"/>
          <w:color w:val="000000"/>
          <w:kern w:val="0"/>
          <w:rPrChange w:id="600" w:author="Hosoda Go（細田 剛）" w:date="2020-04-28T17:44:00Z">
            <w:rPr>
              <w:rFonts w:hint="eastAsia"/>
              <w:color w:val="000000"/>
              <w:kern w:val="0"/>
              <w:highlight w:val="yellow"/>
            </w:rPr>
          </w:rPrChange>
        </w:rPr>
        <w:t>アプリのページ内で閲覧できます。</w:t>
      </w:r>
    </w:p>
    <w:p w14:paraId="3C5CFAA3" w14:textId="61E77A2B" w:rsidR="005A4C75" w:rsidRPr="006664D3" w:rsidRDefault="005A4C75" w:rsidP="0012480C">
      <w:pPr>
        <w:jc w:val="both"/>
        <w:rPr>
          <w:rFonts w:eastAsia="ＭＳ Ｐゴシック" w:cs="Helvetica"/>
          <w:color w:val="000000"/>
          <w:kern w:val="0"/>
          <w:szCs w:val="21"/>
          <w:rPrChange w:id="601" w:author="Hosoda Go（細田 剛）" w:date="2020-04-28T17:44:00Z">
            <w:rPr>
              <w:rFonts w:eastAsia="ＭＳ Ｐゴシック" w:cs="Helvetica"/>
              <w:color w:val="000000"/>
              <w:kern w:val="0"/>
              <w:szCs w:val="21"/>
            </w:rPr>
          </w:rPrChange>
        </w:rPr>
      </w:pPr>
      <w:r w:rsidRPr="006664D3">
        <w:rPr>
          <w:color w:val="000000"/>
          <w:kern w:val="0"/>
          <w:rPrChange w:id="602" w:author="Hosoda Go（細田 剛）" w:date="2020-04-28T17:44:00Z">
            <w:rPr>
              <w:color w:val="000000"/>
              <w:kern w:val="0"/>
            </w:rPr>
          </w:rPrChange>
        </w:rPr>
        <w:t>1</w:t>
      </w:r>
      <w:r w:rsidR="00C43AD9" w:rsidRPr="006664D3">
        <w:rPr>
          <w:color w:val="000000"/>
          <w:kern w:val="0"/>
          <w:rPrChange w:id="603" w:author="Hosoda Go（細田 剛）" w:date="2020-04-28T17:44:00Z">
            <w:rPr>
              <w:color w:val="000000"/>
              <w:kern w:val="0"/>
            </w:rPr>
          </w:rPrChange>
        </w:rPr>
        <w:t>6</w:t>
      </w:r>
      <w:r w:rsidRPr="006664D3">
        <w:rPr>
          <w:color w:val="000000"/>
          <w:kern w:val="0"/>
          <w:rPrChange w:id="604" w:author="Hosoda Go（細田 剛）" w:date="2020-04-28T17:44:00Z">
            <w:rPr>
              <w:color w:val="000000"/>
              <w:kern w:val="0"/>
            </w:rPr>
          </w:rPrChange>
        </w:rPr>
        <w:t>.</w:t>
      </w:r>
      <w:r w:rsidR="00767F83" w:rsidRPr="006664D3">
        <w:rPr>
          <w:color w:val="000000"/>
          <w:kern w:val="0"/>
          <w:rPrChange w:id="605" w:author="Hosoda Go（細田 剛）" w:date="2020-04-28T17:44:00Z">
            <w:rPr>
              <w:color w:val="000000"/>
              <w:kern w:val="0"/>
            </w:rPr>
          </w:rPrChange>
        </w:rPr>
        <w:t xml:space="preserve"> </w:t>
      </w:r>
      <w:r w:rsidRPr="006664D3">
        <w:rPr>
          <w:b/>
          <w:color w:val="000000"/>
          <w:kern w:val="0"/>
          <w:u w:val="single"/>
          <w:rPrChange w:id="606" w:author="Hosoda Go（細田 剛）" w:date="2020-04-28T17:44:00Z">
            <w:rPr>
              <w:b/>
              <w:color w:val="000000"/>
              <w:kern w:val="0"/>
              <w:u w:val="single"/>
            </w:rPr>
          </w:rPrChange>
        </w:rPr>
        <w:t>免責補償</w:t>
      </w:r>
      <w:r w:rsidR="00B73A10" w:rsidRPr="006664D3">
        <w:rPr>
          <w:rFonts w:hint="eastAsia"/>
          <w:b/>
          <w:color w:val="000000"/>
          <w:kern w:val="0"/>
          <w:rPrChange w:id="607" w:author="Hosoda Go（細田 剛）" w:date="2020-04-28T17:44:00Z">
            <w:rPr>
              <w:rFonts w:hint="eastAsia"/>
              <w:b/>
              <w:color w:val="000000"/>
              <w:kern w:val="0"/>
            </w:rPr>
          </w:rPrChange>
        </w:rPr>
        <w:t xml:space="preserve">　　</w:t>
      </w:r>
      <w:r w:rsidRPr="006664D3">
        <w:rPr>
          <w:color w:val="000000"/>
          <w:kern w:val="0"/>
          <w:rPrChange w:id="608" w:author="Hosoda Go（細田 剛）" w:date="2020-04-28T17:44:00Z">
            <w:rPr>
              <w:color w:val="000000"/>
              <w:kern w:val="0"/>
            </w:rPr>
          </w:rPrChange>
        </w:rPr>
        <w:t>利用者は、利用者による本契約の違反からまたは</w:t>
      </w:r>
      <w:r w:rsidRPr="006664D3">
        <w:rPr>
          <w:rFonts w:hint="eastAsia"/>
          <w:color w:val="000000"/>
          <w:kern w:val="0"/>
          <w:rPrChange w:id="609" w:author="Hosoda Go（細田 剛）" w:date="2020-04-28T17:44:00Z">
            <w:rPr>
              <w:rFonts w:hint="eastAsia"/>
              <w:color w:val="000000"/>
              <w:kern w:val="0"/>
            </w:rPr>
          </w:rPrChange>
        </w:rPr>
        <w:t>それに</w:t>
      </w:r>
      <w:r w:rsidRPr="006664D3">
        <w:rPr>
          <w:color w:val="000000"/>
          <w:kern w:val="0"/>
          <w:rPrChange w:id="610" w:author="Hosoda Go（細田 剛）" w:date="2020-04-28T17:44:00Z">
            <w:rPr>
              <w:color w:val="000000"/>
              <w:kern w:val="0"/>
            </w:rPr>
          </w:rPrChange>
        </w:rPr>
        <w:t>関連して生じる、</w:t>
      </w:r>
      <w:r w:rsidRPr="006664D3">
        <w:rPr>
          <w:rFonts w:hint="eastAsia"/>
          <w:color w:val="000000"/>
          <w:kern w:val="0"/>
          <w:rPrChange w:id="611" w:author="Hosoda Go（細田 剛）" w:date="2020-04-28T17:44:00Z">
            <w:rPr>
              <w:rFonts w:hint="eastAsia"/>
              <w:color w:val="000000"/>
              <w:kern w:val="0"/>
            </w:rPr>
          </w:rPrChange>
        </w:rPr>
        <w:t>当社</w:t>
      </w:r>
      <w:r w:rsidRPr="006664D3">
        <w:rPr>
          <w:color w:val="000000"/>
          <w:kern w:val="0"/>
          <w:rPrChange w:id="612" w:author="Hosoda Go（細田 剛）" w:date="2020-04-28T17:44:00Z">
            <w:rPr>
              <w:color w:val="000000"/>
              <w:kern w:val="0"/>
            </w:rPr>
          </w:rPrChange>
        </w:rPr>
        <w:t>グループのいずれかに対し提起されまたは主張された一切の第三者請求、要求または訴訟（</w:t>
      </w:r>
      <w:r w:rsidRPr="006664D3">
        <w:rPr>
          <w:rFonts w:hint="eastAsia"/>
          <w:color w:val="000000"/>
          <w:kern w:val="0"/>
          <w:rPrChange w:id="613" w:author="Hosoda Go（細田 剛）" w:date="2020-04-28T17:44:00Z">
            <w:rPr>
              <w:rFonts w:hint="eastAsia"/>
              <w:color w:val="000000"/>
              <w:kern w:val="0"/>
            </w:rPr>
          </w:rPrChange>
        </w:rPr>
        <w:t>以下</w:t>
      </w:r>
      <w:r w:rsidRPr="006664D3">
        <w:rPr>
          <w:color w:val="000000"/>
          <w:kern w:val="0"/>
          <w:rPrChange w:id="614" w:author="Hosoda Go（細田 剛）" w:date="2020-04-28T17:44:00Z">
            <w:rPr>
              <w:color w:val="000000"/>
              <w:kern w:val="0"/>
            </w:rPr>
          </w:rPrChange>
        </w:rPr>
        <w:t>「請求」</w:t>
      </w:r>
      <w:r w:rsidRPr="006664D3">
        <w:rPr>
          <w:rFonts w:hint="eastAsia"/>
          <w:color w:val="000000"/>
          <w:kern w:val="0"/>
          <w:rPrChange w:id="615" w:author="Hosoda Go（細田 剛）" w:date="2020-04-28T17:44:00Z">
            <w:rPr>
              <w:rFonts w:hint="eastAsia"/>
              <w:color w:val="000000"/>
              <w:kern w:val="0"/>
            </w:rPr>
          </w:rPrChange>
        </w:rPr>
        <w:t>といいます</w:t>
      </w:r>
      <w:r w:rsidRPr="006664D3">
        <w:rPr>
          <w:color w:val="000000"/>
          <w:kern w:val="0"/>
          <w:rPrChange w:id="616" w:author="Hosoda Go（細田 剛）" w:date="2020-04-28T17:44:00Z">
            <w:rPr>
              <w:color w:val="000000"/>
              <w:kern w:val="0"/>
            </w:rPr>
          </w:rPrChange>
        </w:rPr>
        <w:t>）に関し発生する一切の損害、損失、費用または経費（利用者に対して適用される法律により</w:t>
      </w:r>
      <w:r w:rsidRPr="006664D3">
        <w:rPr>
          <w:rFonts w:hint="eastAsia"/>
          <w:color w:val="000000"/>
          <w:kern w:val="0"/>
          <w:rPrChange w:id="617" w:author="Hosoda Go（細田 剛）" w:date="2020-04-28T17:44:00Z">
            <w:rPr>
              <w:rFonts w:hint="eastAsia"/>
              <w:color w:val="000000"/>
              <w:kern w:val="0"/>
            </w:rPr>
          </w:rPrChange>
        </w:rPr>
        <w:t>最大限</w:t>
      </w:r>
      <w:r w:rsidRPr="006664D3">
        <w:rPr>
          <w:color w:val="000000"/>
          <w:kern w:val="0"/>
          <w:rPrChange w:id="618" w:author="Hosoda Go（細田 剛）" w:date="2020-04-28T17:44:00Z">
            <w:rPr>
              <w:color w:val="000000"/>
              <w:kern w:val="0"/>
            </w:rPr>
          </w:rPrChange>
        </w:rPr>
        <w:t>許容される</w:t>
      </w:r>
      <w:r w:rsidRPr="006664D3">
        <w:rPr>
          <w:rFonts w:hint="eastAsia"/>
          <w:color w:val="000000"/>
          <w:kern w:val="0"/>
          <w:rPrChange w:id="619" w:author="Hosoda Go（細田 剛）" w:date="2020-04-28T17:44:00Z">
            <w:rPr>
              <w:rFonts w:hint="eastAsia"/>
              <w:color w:val="000000"/>
              <w:kern w:val="0"/>
            </w:rPr>
          </w:rPrChange>
        </w:rPr>
        <w:t>範囲において</w:t>
      </w:r>
      <w:r w:rsidRPr="006664D3">
        <w:rPr>
          <w:color w:val="000000"/>
          <w:kern w:val="0"/>
          <w:rPrChange w:id="620" w:author="Hosoda Go（細田 剛）" w:date="2020-04-28T17:44:00Z">
            <w:rPr>
              <w:color w:val="000000"/>
              <w:kern w:val="0"/>
            </w:rPr>
          </w:rPrChange>
        </w:rPr>
        <w:t>、弁護士</w:t>
      </w:r>
      <w:r w:rsidRPr="006664D3">
        <w:rPr>
          <w:rFonts w:hint="eastAsia"/>
          <w:color w:val="000000"/>
          <w:kern w:val="0"/>
          <w:rPrChange w:id="621" w:author="Hosoda Go（細田 剛）" w:date="2020-04-28T17:44:00Z">
            <w:rPr>
              <w:rFonts w:hint="eastAsia"/>
              <w:color w:val="000000"/>
              <w:kern w:val="0"/>
            </w:rPr>
          </w:rPrChange>
        </w:rPr>
        <w:t>費用</w:t>
      </w:r>
      <w:r w:rsidRPr="006664D3">
        <w:rPr>
          <w:color w:val="000000"/>
          <w:kern w:val="0"/>
          <w:rPrChange w:id="622" w:author="Hosoda Go（細田 剛）" w:date="2020-04-28T17:44:00Z">
            <w:rPr>
              <w:color w:val="000000"/>
              <w:kern w:val="0"/>
            </w:rPr>
          </w:rPrChange>
        </w:rPr>
        <w:t>および</w:t>
      </w:r>
      <w:r w:rsidRPr="006664D3">
        <w:rPr>
          <w:rFonts w:hint="eastAsia"/>
          <w:color w:val="000000"/>
          <w:kern w:val="0"/>
          <w:rPrChange w:id="623" w:author="Hosoda Go（細田 剛）" w:date="2020-04-28T17:44:00Z">
            <w:rPr>
              <w:rFonts w:hint="eastAsia"/>
              <w:color w:val="000000"/>
              <w:kern w:val="0"/>
            </w:rPr>
          </w:rPrChange>
        </w:rPr>
        <w:t>経費</w:t>
      </w:r>
      <w:r w:rsidRPr="006664D3">
        <w:rPr>
          <w:color w:val="000000"/>
          <w:kern w:val="0"/>
          <w:rPrChange w:id="624" w:author="Hosoda Go（細田 剛）" w:date="2020-04-28T17:44:00Z">
            <w:rPr>
              <w:color w:val="000000"/>
              <w:kern w:val="0"/>
            </w:rPr>
          </w:rPrChange>
        </w:rPr>
        <w:t>を含みます）から、</w:t>
      </w:r>
      <w:r w:rsidRPr="006664D3">
        <w:rPr>
          <w:rFonts w:hint="eastAsia"/>
          <w:color w:val="000000"/>
          <w:kern w:val="0"/>
          <w:rPrChange w:id="625" w:author="Hosoda Go（細田 剛）" w:date="2020-04-28T17:44:00Z">
            <w:rPr>
              <w:rFonts w:hint="eastAsia"/>
              <w:color w:val="000000"/>
              <w:kern w:val="0"/>
            </w:rPr>
          </w:rPrChange>
        </w:rPr>
        <w:t>当社</w:t>
      </w:r>
      <w:r w:rsidRPr="006664D3">
        <w:rPr>
          <w:color w:val="000000"/>
          <w:kern w:val="0"/>
          <w:rPrChange w:id="626" w:author="Hosoda Go（細田 剛）" w:date="2020-04-28T17:44:00Z">
            <w:rPr>
              <w:color w:val="000000"/>
              <w:kern w:val="0"/>
            </w:rPr>
          </w:rPrChange>
        </w:rPr>
        <w:t>グループの各メンバーを防御し、補償しかつ損害を与えないようにするものとします。利用者が本条に従い</w:t>
      </w:r>
      <w:r w:rsidRPr="006664D3">
        <w:rPr>
          <w:rFonts w:hint="eastAsia"/>
          <w:color w:val="000000"/>
          <w:kern w:val="0"/>
          <w:rPrChange w:id="627" w:author="Hosoda Go（細田 剛）" w:date="2020-04-28T17:44:00Z">
            <w:rPr>
              <w:rFonts w:hint="eastAsia"/>
              <w:color w:val="000000"/>
              <w:kern w:val="0"/>
            </w:rPr>
          </w:rPrChange>
        </w:rPr>
        <w:t>補償</w:t>
      </w:r>
      <w:r w:rsidRPr="006664D3">
        <w:rPr>
          <w:color w:val="000000"/>
          <w:kern w:val="0"/>
          <w:rPrChange w:id="628" w:author="Hosoda Go（細田 剛）" w:date="2020-04-28T17:44:00Z">
            <w:rPr>
              <w:color w:val="000000"/>
              <w:kern w:val="0"/>
            </w:rPr>
          </w:rPrChange>
        </w:rPr>
        <w:t>を与えることを義務づけられる場合、</w:t>
      </w:r>
      <w:r w:rsidRPr="006664D3">
        <w:rPr>
          <w:rFonts w:hint="eastAsia"/>
          <w:color w:val="000000"/>
          <w:kern w:val="0"/>
          <w:rPrChange w:id="629" w:author="Hosoda Go（細田 剛）" w:date="2020-04-28T17:44:00Z">
            <w:rPr>
              <w:rFonts w:hint="eastAsia"/>
              <w:color w:val="000000"/>
              <w:kern w:val="0"/>
            </w:rPr>
          </w:rPrChange>
        </w:rPr>
        <w:t>当社</w:t>
      </w:r>
      <w:r w:rsidRPr="006664D3">
        <w:rPr>
          <w:color w:val="000000"/>
          <w:kern w:val="0"/>
          <w:rPrChange w:id="630" w:author="Hosoda Go（細田 剛）" w:date="2020-04-28T17:44:00Z">
            <w:rPr>
              <w:color w:val="000000"/>
              <w:kern w:val="0"/>
            </w:rPr>
          </w:rPrChange>
        </w:rPr>
        <w:t>は、その単独かつ絶対的な裁量により、利用者の単独の費用および経費で、一切の請求の処理を</w:t>
      </w:r>
      <w:r w:rsidRPr="006664D3">
        <w:rPr>
          <w:rFonts w:hint="eastAsia"/>
          <w:color w:val="000000"/>
          <w:kern w:val="0"/>
          <w:rPrChange w:id="631" w:author="Hosoda Go（細田 剛）" w:date="2020-04-28T17:44:00Z">
            <w:rPr>
              <w:rFonts w:hint="eastAsia"/>
              <w:color w:val="000000"/>
              <w:kern w:val="0"/>
            </w:rPr>
          </w:rPrChange>
        </w:rPr>
        <w:t>行う</w:t>
      </w:r>
      <w:r w:rsidRPr="006664D3">
        <w:rPr>
          <w:color w:val="000000"/>
          <w:kern w:val="0"/>
          <w:rPrChange w:id="632" w:author="Hosoda Go（細田 剛）" w:date="2020-04-28T17:44:00Z">
            <w:rPr>
              <w:color w:val="000000"/>
              <w:kern w:val="0"/>
            </w:rPr>
          </w:rPrChange>
        </w:rPr>
        <w:t>ことができます。前記を制限することなく、利用者は、</w:t>
      </w:r>
      <w:r w:rsidRPr="006664D3">
        <w:rPr>
          <w:rFonts w:hint="eastAsia"/>
          <w:color w:val="000000"/>
          <w:kern w:val="0"/>
          <w:rPrChange w:id="633" w:author="Hosoda Go（細田 剛）" w:date="2020-04-28T17:44:00Z">
            <w:rPr>
              <w:rFonts w:hint="eastAsia"/>
              <w:color w:val="000000"/>
              <w:kern w:val="0"/>
            </w:rPr>
          </w:rPrChange>
        </w:rPr>
        <w:t>当社</w:t>
      </w:r>
      <w:r w:rsidRPr="006664D3">
        <w:rPr>
          <w:color w:val="000000"/>
          <w:kern w:val="0"/>
          <w:rPrChange w:id="634" w:author="Hosoda Go（細田 剛）" w:date="2020-04-28T17:44:00Z">
            <w:rPr>
              <w:color w:val="000000"/>
              <w:kern w:val="0"/>
            </w:rPr>
          </w:rPrChange>
        </w:rPr>
        <w:t xml:space="preserve">の書面による同意がない限り、いかなる請求も示談、和解または他の何らかの方法で処理することはできません。 </w:t>
      </w:r>
    </w:p>
    <w:p w14:paraId="56081861" w14:textId="0846A8EE" w:rsidR="005A4C75" w:rsidRPr="006664D3" w:rsidRDefault="005A4C75" w:rsidP="0012480C">
      <w:pPr>
        <w:jc w:val="both"/>
        <w:rPr>
          <w:rFonts w:eastAsia="ＭＳ Ｐゴシック" w:cs="Helvetica"/>
          <w:color w:val="000000"/>
          <w:kern w:val="0"/>
          <w:szCs w:val="21"/>
          <w:rPrChange w:id="635" w:author="Hosoda Go（細田 剛）" w:date="2020-04-28T17:44:00Z">
            <w:rPr>
              <w:rFonts w:eastAsia="ＭＳ Ｐゴシック" w:cs="Helvetica"/>
              <w:color w:val="000000"/>
              <w:kern w:val="0"/>
              <w:szCs w:val="21"/>
            </w:rPr>
          </w:rPrChange>
        </w:rPr>
      </w:pPr>
      <w:r w:rsidRPr="006664D3">
        <w:rPr>
          <w:color w:val="000000"/>
          <w:kern w:val="0"/>
          <w:rPrChange w:id="636" w:author="Hosoda Go（細田 剛）" w:date="2020-04-28T17:44:00Z">
            <w:rPr>
              <w:color w:val="000000"/>
              <w:kern w:val="0"/>
            </w:rPr>
          </w:rPrChange>
        </w:rPr>
        <w:t>1</w:t>
      </w:r>
      <w:r w:rsidR="00C43AD9" w:rsidRPr="006664D3">
        <w:rPr>
          <w:color w:val="000000"/>
          <w:kern w:val="0"/>
          <w:rPrChange w:id="637" w:author="Hosoda Go（細田 剛）" w:date="2020-04-28T17:44:00Z">
            <w:rPr>
              <w:color w:val="000000"/>
              <w:kern w:val="0"/>
            </w:rPr>
          </w:rPrChange>
        </w:rPr>
        <w:t>7</w:t>
      </w:r>
      <w:r w:rsidRPr="006664D3">
        <w:rPr>
          <w:color w:val="000000"/>
          <w:kern w:val="0"/>
          <w:rPrChange w:id="638" w:author="Hosoda Go（細田 剛）" w:date="2020-04-28T17:44:00Z">
            <w:rPr>
              <w:color w:val="000000"/>
              <w:kern w:val="0"/>
            </w:rPr>
          </w:rPrChange>
        </w:rPr>
        <w:t>.</w:t>
      </w:r>
      <w:r w:rsidR="00767F83" w:rsidRPr="006664D3">
        <w:rPr>
          <w:color w:val="000000"/>
          <w:kern w:val="0"/>
          <w:rPrChange w:id="639" w:author="Hosoda Go（細田 剛）" w:date="2020-04-28T17:44:00Z">
            <w:rPr>
              <w:color w:val="000000"/>
              <w:kern w:val="0"/>
            </w:rPr>
          </w:rPrChange>
        </w:rPr>
        <w:t xml:space="preserve"> </w:t>
      </w:r>
      <w:r w:rsidRPr="006664D3">
        <w:rPr>
          <w:b/>
          <w:color w:val="000000"/>
          <w:kern w:val="0"/>
          <w:u w:val="single"/>
          <w:rPrChange w:id="640" w:author="Hosoda Go（細田 剛）" w:date="2020-04-28T17:44:00Z">
            <w:rPr>
              <w:b/>
              <w:color w:val="000000"/>
              <w:kern w:val="0"/>
              <w:u w:val="single"/>
            </w:rPr>
          </w:rPrChange>
        </w:rPr>
        <w:t>第三受益者</w:t>
      </w:r>
      <w:r w:rsidR="00B73A10" w:rsidRPr="006664D3">
        <w:rPr>
          <w:rFonts w:hint="eastAsia"/>
          <w:b/>
          <w:color w:val="000000"/>
          <w:kern w:val="0"/>
          <w:rPrChange w:id="641" w:author="Hosoda Go（細田 剛）" w:date="2020-04-28T17:44:00Z">
            <w:rPr>
              <w:rFonts w:hint="eastAsia"/>
              <w:b/>
              <w:color w:val="000000"/>
              <w:kern w:val="0"/>
            </w:rPr>
          </w:rPrChange>
        </w:rPr>
        <w:t xml:space="preserve">　　</w:t>
      </w:r>
      <w:r w:rsidRPr="006664D3">
        <w:rPr>
          <w:color w:val="000000"/>
          <w:kern w:val="0"/>
          <w:rPrChange w:id="642" w:author="Hosoda Go（細田 剛）" w:date="2020-04-28T17:44:00Z">
            <w:rPr>
              <w:color w:val="000000"/>
              <w:kern w:val="0"/>
            </w:rPr>
          </w:rPrChange>
        </w:rPr>
        <w:t xml:space="preserve">利用者は、Apple Inc.およびApple Inc.の子会社、ならびにGoogle Inc.およびGoogle Inc.の子会社（該当する場合）が本契約の第三受益者であること、ならびに、利用者による本契約の諸条件の受諾により、Apple Inc.およびApple Inc.の子会社、ならびにGoogle Inc.およびGoogle Inc.の子会社（該当する場合）が利用者に対し本契約の第三受益者として本契約を強制する権利を有すること（ならびにかかる権利を受諾したとみなされること）を承諾し、かつこれに同意します。 </w:t>
      </w:r>
    </w:p>
    <w:p w14:paraId="0F9C20ED" w14:textId="19CB55C1" w:rsidR="005A4C75" w:rsidRPr="006664D3" w:rsidRDefault="005A4C75" w:rsidP="0012480C">
      <w:pPr>
        <w:jc w:val="both"/>
        <w:rPr>
          <w:rFonts w:eastAsia="ＭＳ Ｐゴシック" w:cs="Helvetica"/>
          <w:color w:val="000000"/>
          <w:kern w:val="0"/>
          <w:szCs w:val="21"/>
          <w:rPrChange w:id="643" w:author="Hosoda Go（細田 剛）" w:date="2020-04-28T17:44:00Z">
            <w:rPr>
              <w:rFonts w:eastAsia="ＭＳ Ｐゴシック" w:cs="Helvetica"/>
              <w:color w:val="000000"/>
              <w:kern w:val="0"/>
              <w:szCs w:val="21"/>
            </w:rPr>
          </w:rPrChange>
        </w:rPr>
      </w:pPr>
      <w:r w:rsidRPr="006664D3">
        <w:rPr>
          <w:color w:val="000000"/>
          <w:kern w:val="0"/>
          <w:rPrChange w:id="644" w:author="Hosoda Go（細田 剛）" w:date="2020-04-28T17:44:00Z">
            <w:rPr>
              <w:color w:val="000000"/>
              <w:kern w:val="0"/>
            </w:rPr>
          </w:rPrChange>
        </w:rPr>
        <w:t>1</w:t>
      </w:r>
      <w:r w:rsidR="00C43AD9" w:rsidRPr="006664D3">
        <w:rPr>
          <w:color w:val="000000"/>
          <w:kern w:val="0"/>
          <w:rPrChange w:id="645" w:author="Hosoda Go（細田 剛）" w:date="2020-04-28T17:44:00Z">
            <w:rPr>
              <w:color w:val="000000"/>
              <w:kern w:val="0"/>
            </w:rPr>
          </w:rPrChange>
        </w:rPr>
        <w:t>8</w:t>
      </w:r>
      <w:r w:rsidRPr="006664D3">
        <w:rPr>
          <w:color w:val="000000"/>
          <w:kern w:val="0"/>
          <w:rPrChange w:id="646" w:author="Hosoda Go（細田 剛）" w:date="2020-04-28T17:44:00Z">
            <w:rPr>
              <w:color w:val="000000"/>
              <w:kern w:val="0"/>
            </w:rPr>
          </w:rPrChange>
        </w:rPr>
        <w:t>.</w:t>
      </w:r>
      <w:r w:rsidR="00767F83" w:rsidRPr="006664D3">
        <w:rPr>
          <w:color w:val="000000"/>
          <w:kern w:val="0"/>
          <w:rPrChange w:id="647" w:author="Hosoda Go（細田 剛）" w:date="2020-04-28T17:44:00Z">
            <w:rPr>
              <w:color w:val="000000"/>
              <w:kern w:val="0"/>
            </w:rPr>
          </w:rPrChange>
        </w:rPr>
        <w:t xml:space="preserve"> </w:t>
      </w:r>
      <w:r w:rsidRPr="006664D3">
        <w:rPr>
          <w:b/>
          <w:color w:val="000000"/>
          <w:kern w:val="0"/>
          <w:u w:val="single"/>
          <w:rPrChange w:id="648" w:author="Hosoda Go（細田 剛）" w:date="2020-04-28T17:44:00Z">
            <w:rPr>
              <w:b/>
              <w:color w:val="000000"/>
              <w:kern w:val="0"/>
              <w:u w:val="single"/>
            </w:rPr>
          </w:rPrChange>
        </w:rPr>
        <w:t>輸出制限</w:t>
      </w:r>
      <w:r w:rsidR="00B73A10" w:rsidRPr="006664D3">
        <w:rPr>
          <w:rFonts w:hint="eastAsia"/>
          <w:b/>
          <w:color w:val="000000"/>
          <w:kern w:val="0"/>
          <w:rPrChange w:id="649" w:author="Hosoda Go（細田 剛）" w:date="2020-04-28T17:44:00Z">
            <w:rPr>
              <w:rFonts w:hint="eastAsia"/>
              <w:b/>
              <w:color w:val="000000"/>
              <w:kern w:val="0"/>
            </w:rPr>
          </w:rPrChange>
        </w:rPr>
        <w:t xml:space="preserve">　　</w:t>
      </w:r>
      <w:r w:rsidRPr="006664D3">
        <w:rPr>
          <w:color w:val="000000"/>
          <w:kern w:val="0"/>
          <w:rPrChange w:id="650" w:author="Hosoda Go（細田 剛）" w:date="2020-04-28T17:44:00Z">
            <w:rPr>
              <w:color w:val="000000"/>
              <w:kern w:val="0"/>
            </w:rPr>
          </w:rPrChange>
        </w:rPr>
        <w:t>利用者は、本件アプリが</w:t>
      </w:r>
      <w:r w:rsidRPr="006664D3">
        <w:rPr>
          <w:rFonts w:hint="eastAsia"/>
          <w:color w:val="000000"/>
          <w:kern w:val="0"/>
          <w:rPrChange w:id="651" w:author="Hosoda Go（細田 剛）" w:date="2020-04-28T17:44:00Z">
            <w:rPr>
              <w:rFonts w:hint="eastAsia"/>
              <w:color w:val="000000"/>
              <w:kern w:val="0"/>
            </w:rPr>
          </w:rPrChange>
        </w:rPr>
        <w:t>アメリカ</w:t>
      </w:r>
      <w:r w:rsidRPr="006664D3">
        <w:rPr>
          <w:color w:val="000000"/>
          <w:kern w:val="0"/>
          <w:rPrChange w:id="652" w:author="Hosoda Go（細田 剛）" w:date="2020-04-28T17:44:00Z">
            <w:rPr>
              <w:color w:val="000000"/>
              <w:kern w:val="0"/>
            </w:rPr>
          </w:rPrChange>
        </w:rPr>
        <w:t>合衆国の輸出管理法令およびその一切の修正の適用を受けること、ならびに本件アプリには法により課される輸出および再輸出制限の適用を受ける技術的データが含まれることを承諾します。利用者は、直接</w:t>
      </w:r>
      <w:r w:rsidRPr="006664D3">
        <w:rPr>
          <w:rFonts w:hint="eastAsia"/>
          <w:color w:val="000000"/>
          <w:kern w:val="0"/>
          <w:rPrChange w:id="653" w:author="Hosoda Go（細田 剛）" w:date="2020-04-28T17:44:00Z">
            <w:rPr>
              <w:rFonts w:hint="eastAsia"/>
              <w:color w:val="000000"/>
              <w:kern w:val="0"/>
            </w:rPr>
          </w:rPrChange>
        </w:rPr>
        <w:t>または</w:t>
      </w:r>
      <w:r w:rsidRPr="006664D3">
        <w:rPr>
          <w:color w:val="000000"/>
          <w:kern w:val="0"/>
          <w:rPrChange w:id="654" w:author="Hosoda Go（細田 剛）" w:date="2020-04-28T17:44:00Z">
            <w:rPr>
              <w:color w:val="000000"/>
              <w:kern w:val="0"/>
            </w:rPr>
          </w:rPrChange>
        </w:rPr>
        <w:t>間接を</w:t>
      </w:r>
      <w:r w:rsidRPr="006664D3">
        <w:rPr>
          <w:color w:val="000000"/>
          <w:kern w:val="0"/>
          <w:rPrChange w:id="655" w:author="Hosoda Go（細田 剛）" w:date="2020-04-28T17:44:00Z">
            <w:rPr>
              <w:color w:val="000000"/>
              <w:kern w:val="0"/>
            </w:rPr>
          </w:rPrChange>
        </w:rPr>
        <w:lastRenderedPageBreak/>
        <w:t>問わず、</w:t>
      </w:r>
      <w:r w:rsidRPr="006664D3">
        <w:rPr>
          <w:rFonts w:hint="eastAsia"/>
          <w:color w:val="000000"/>
          <w:kern w:val="0"/>
          <w:rPrChange w:id="656" w:author="Hosoda Go（細田 剛）" w:date="2020-04-28T17:44:00Z">
            <w:rPr>
              <w:rFonts w:hint="eastAsia"/>
              <w:color w:val="000000"/>
              <w:kern w:val="0"/>
            </w:rPr>
          </w:rPrChange>
        </w:rPr>
        <w:t>アメリカ</w:t>
      </w:r>
      <w:r w:rsidRPr="006664D3">
        <w:rPr>
          <w:color w:val="000000"/>
          <w:kern w:val="0"/>
          <w:rPrChange w:id="657" w:author="Hosoda Go（細田 剛）" w:date="2020-04-28T17:44:00Z">
            <w:rPr>
              <w:color w:val="000000"/>
              <w:kern w:val="0"/>
            </w:rPr>
          </w:rPrChange>
        </w:rPr>
        <w:t>合衆国の輸出制限の適用を受ける、あるいは他の形で</w:t>
      </w:r>
      <w:r w:rsidRPr="006664D3">
        <w:rPr>
          <w:rFonts w:hint="eastAsia"/>
          <w:color w:val="000000"/>
          <w:kern w:val="0"/>
          <w:rPrChange w:id="658" w:author="Hosoda Go（細田 剛）" w:date="2020-04-28T17:44:00Z">
            <w:rPr>
              <w:rFonts w:hint="eastAsia"/>
              <w:color w:val="000000"/>
              <w:kern w:val="0"/>
            </w:rPr>
          </w:rPrChange>
        </w:rPr>
        <w:t>アメリカ</w:t>
      </w:r>
      <w:r w:rsidRPr="006664D3">
        <w:rPr>
          <w:color w:val="000000"/>
          <w:kern w:val="0"/>
          <w:rPrChange w:id="659" w:author="Hosoda Go（細田 剛）" w:date="2020-04-28T17:44:00Z">
            <w:rPr>
              <w:color w:val="000000"/>
              <w:kern w:val="0"/>
            </w:rPr>
          </w:rPrChange>
        </w:rPr>
        <w:t>合衆国または本件アプリを合法的に取得した管轄区域の法令および規則に反する一切の国に本件アプリを輸出または再輸出しないことに同意します。前記を制限することなく、利用者は、</w:t>
      </w:r>
      <w:r w:rsidRPr="006664D3">
        <w:rPr>
          <w:rFonts w:hint="eastAsia"/>
          <w:color w:val="000000"/>
          <w:kern w:val="0"/>
          <w:rPrChange w:id="660" w:author="Hosoda Go（細田 剛）" w:date="2020-04-28T17:44:00Z">
            <w:rPr>
              <w:rFonts w:hint="eastAsia"/>
              <w:color w:val="000000"/>
              <w:kern w:val="0"/>
            </w:rPr>
          </w:rPrChange>
        </w:rPr>
        <w:t>アメリカ</w:t>
      </w:r>
      <w:r w:rsidRPr="006664D3">
        <w:rPr>
          <w:color w:val="000000"/>
          <w:kern w:val="0"/>
          <w:rPrChange w:id="661" w:author="Hosoda Go（細田 剛）" w:date="2020-04-28T17:44:00Z">
            <w:rPr>
              <w:color w:val="000000"/>
              <w:kern w:val="0"/>
            </w:rPr>
          </w:rPrChange>
        </w:rPr>
        <w:t>合衆国によって輸出禁止されているいかなる国にも、あるいは</w:t>
      </w:r>
      <w:r w:rsidRPr="006664D3">
        <w:rPr>
          <w:rFonts w:hint="eastAsia"/>
          <w:color w:val="000000"/>
          <w:kern w:val="0"/>
          <w:rPrChange w:id="662" w:author="Hosoda Go（細田 剛）" w:date="2020-04-28T17:44:00Z">
            <w:rPr>
              <w:rFonts w:hint="eastAsia"/>
              <w:color w:val="000000"/>
              <w:kern w:val="0"/>
            </w:rPr>
          </w:rPrChange>
        </w:rPr>
        <w:t>アメリカ</w:t>
      </w:r>
      <w:r w:rsidRPr="006664D3">
        <w:rPr>
          <w:color w:val="000000"/>
          <w:kern w:val="0"/>
          <w:rPrChange w:id="663" w:author="Hosoda Go（細田 剛）" w:date="2020-04-28T17:44:00Z">
            <w:rPr>
              <w:color w:val="000000"/>
              <w:kern w:val="0"/>
            </w:rPr>
          </w:rPrChange>
        </w:rPr>
        <w:t>合衆国財務省の特別指定国リスト（Specially Designated Nationals）または</w:t>
      </w:r>
      <w:r w:rsidRPr="006664D3">
        <w:rPr>
          <w:rFonts w:hint="eastAsia"/>
          <w:color w:val="000000"/>
          <w:kern w:val="0"/>
          <w:rPrChange w:id="664" w:author="Hosoda Go（細田 剛）" w:date="2020-04-28T17:44:00Z">
            <w:rPr>
              <w:rFonts w:hint="eastAsia"/>
              <w:color w:val="000000"/>
              <w:kern w:val="0"/>
            </w:rPr>
          </w:rPrChange>
        </w:rPr>
        <w:t>アメリカ</w:t>
      </w:r>
      <w:r w:rsidRPr="006664D3">
        <w:rPr>
          <w:color w:val="000000"/>
          <w:kern w:val="0"/>
          <w:rPrChange w:id="665" w:author="Hosoda Go（細田 剛）" w:date="2020-04-28T17:44:00Z">
            <w:rPr>
              <w:color w:val="000000"/>
              <w:kern w:val="0"/>
            </w:rPr>
          </w:rPrChange>
        </w:rPr>
        <w:t>合衆国商務省の禁制対象者リスト（Denied Person’s List）もしくは事業体リスト（Entity List）上のいかなる者にも、本件アプリを輸出または再輸出しないことを表明しかつ保証します。本件アプリを使用することにより、利用者は前記のいかなる国にも所在せず、あるいは前記のいずれのリストにも記載されていないことを表明しかつ保証します。また利用者は、日本、</w:t>
      </w:r>
      <w:r w:rsidRPr="006664D3">
        <w:rPr>
          <w:rFonts w:hint="eastAsia"/>
          <w:color w:val="000000"/>
          <w:kern w:val="0"/>
          <w:rPrChange w:id="666" w:author="Hosoda Go（細田 剛）" w:date="2020-04-28T17:44:00Z">
            <w:rPr>
              <w:rFonts w:hint="eastAsia"/>
              <w:color w:val="000000"/>
              <w:kern w:val="0"/>
            </w:rPr>
          </w:rPrChange>
        </w:rPr>
        <w:t>アメリカ</w:t>
      </w:r>
      <w:r w:rsidRPr="006664D3">
        <w:rPr>
          <w:color w:val="000000"/>
          <w:kern w:val="0"/>
          <w:rPrChange w:id="667" w:author="Hosoda Go（細田 剛）" w:date="2020-04-28T17:44:00Z">
            <w:rPr>
              <w:color w:val="000000"/>
              <w:kern w:val="0"/>
            </w:rPr>
          </w:rPrChange>
        </w:rPr>
        <w:t xml:space="preserve">合衆国もしくは欧州連合の法律または本件アプリが合法的に取得された管轄区域の法律により禁止されているいかなる目的のためにも本件アプリを使用しないことに同意します。これには、ミサイルまたは核兵器、化学兵器もしくは生物兵器の開発、設計、製造または生産も含まれますが、それらに限られません。 </w:t>
      </w:r>
    </w:p>
    <w:p w14:paraId="73A7D5D9" w14:textId="28A595CC" w:rsidR="005A4C75" w:rsidRPr="006664D3" w:rsidRDefault="00C43AD9" w:rsidP="0012480C">
      <w:pPr>
        <w:jc w:val="both"/>
        <w:rPr>
          <w:rFonts w:eastAsia="ＭＳ Ｐゴシック" w:cs="Helvetica"/>
          <w:color w:val="000000"/>
          <w:kern w:val="0"/>
          <w:szCs w:val="21"/>
          <w:rPrChange w:id="668" w:author="Hosoda Go（細田 剛）" w:date="2020-04-28T17:44:00Z">
            <w:rPr>
              <w:rFonts w:eastAsia="ＭＳ Ｐゴシック" w:cs="Helvetica"/>
              <w:color w:val="000000"/>
              <w:kern w:val="0"/>
              <w:szCs w:val="21"/>
            </w:rPr>
          </w:rPrChange>
        </w:rPr>
      </w:pPr>
      <w:r w:rsidRPr="006664D3">
        <w:rPr>
          <w:color w:val="000000"/>
          <w:kern w:val="0"/>
          <w:rPrChange w:id="669" w:author="Hosoda Go（細田 剛）" w:date="2020-04-28T17:44:00Z">
            <w:rPr>
              <w:color w:val="000000"/>
              <w:kern w:val="0"/>
            </w:rPr>
          </w:rPrChange>
        </w:rPr>
        <w:t>19</w:t>
      </w:r>
      <w:r w:rsidR="005A4C75" w:rsidRPr="006664D3">
        <w:rPr>
          <w:color w:val="000000"/>
          <w:kern w:val="0"/>
          <w:rPrChange w:id="670" w:author="Hosoda Go（細田 剛）" w:date="2020-04-28T17:44:00Z">
            <w:rPr>
              <w:color w:val="000000"/>
              <w:kern w:val="0"/>
            </w:rPr>
          </w:rPrChange>
        </w:rPr>
        <w:t>.</w:t>
      </w:r>
      <w:r w:rsidR="00767F83" w:rsidRPr="006664D3">
        <w:rPr>
          <w:color w:val="000000"/>
          <w:kern w:val="0"/>
          <w:rPrChange w:id="671" w:author="Hosoda Go（細田 剛）" w:date="2020-04-28T17:44:00Z">
            <w:rPr>
              <w:color w:val="000000"/>
              <w:kern w:val="0"/>
            </w:rPr>
          </w:rPrChange>
        </w:rPr>
        <w:t xml:space="preserve"> </w:t>
      </w:r>
      <w:r w:rsidR="005A4C75" w:rsidRPr="006664D3">
        <w:rPr>
          <w:b/>
          <w:color w:val="000000"/>
          <w:kern w:val="0"/>
          <w:u w:val="single"/>
          <w:rPrChange w:id="672" w:author="Hosoda Go（細田 剛）" w:date="2020-04-28T17:44:00Z">
            <w:rPr>
              <w:b/>
              <w:color w:val="000000"/>
              <w:kern w:val="0"/>
              <w:u w:val="single"/>
            </w:rPr>
          </w:rPrChange>
        </w:rPr>
        <w:t>政府エンドユーザー</w:t>
      </w:r>
      <w:r w:rsidR="00B73A10" w:rsidRPr="006664D3">
        <w:rPr>
          <w:rFonts w:hint="eastAsia"/>
          <w:b/>
          <w:color w:val="000000"/>
          <w:kern w:val="0"/>
          <w:rPrChange w:id="673" w:author="Hosoda Go（細田 剛）" w:date="2020-04-28T17:44:00Z">
            <w:rPr>
              <w:rFonts w:hint="eastAsia"/>
              <w:b/>
              <w:color w:val="000000"/>
              <w:kern w:val="0"/>
            </w:rPr>
          </w:rPrChange>
        </w:rPr>
        <w:t xml:space="preserve">　　</w:t>
      </w:r>
      <w:r w:rsidR="005A4C75" w:rsidRPr="006664D3">
        <w:rPr>
          <w:rFonts w:hint="eastAsia"/>
          <w:color w:val="000000"/>
          <w:kern w:val="0"/>
          <w:rPrChange w:id="674" w:author="Hosoda Go（細田 剛）" w:date="2020-04-28T17:44:00Z">
            <w:rPr>
              <w:rFonts w:hint="eastAsia"/>
              <w:color w:val="000000"/>
              <w:kern w:val="0"/>
            </w:rPr>
          </w:rPrChange>
        </w:rPr>
        <w:t>アメリカ</w:t>
      </w:r>
      <w:r w:rsidR="005A4C75" w:rsidRPr="006664D3">
        <w:rPr>
          <w:color w:val="000000"/>
          <w:kern w:val="0"/>
          <w:rPrChange w:id="675" w:author="Hosoda Go（細田 剛）" w:date="2020-04-28T17:44:00Z">
            <w:rPr>
              <w:color w:val="000000"/>
              <w:kern w:val="0"/>
            </w:rPr>
          </w:rPrChange>
        </w:rPr>
        <w:t>合衆国内の政府エンドユーザーとの関連で、本件アプリは48 C.F.R. 252.227-7014(a)(1) (2007) および 252.227-7014(a)(5) (2007)にその用語が定義されているところの「商業的コンピュータソフトウェア」または「商業的コンピュータソフトウェア書類」です。本件アプリに関する</w:t>
      </w:r>
      <w:r w:rsidR="005A4C75" w:rsidRPr="006664D3">
        <w:rPr>
          <w:rFonts w:hint="eastAsia"/>
          <w:color w:val="000000"/>
          <w:kern w:val="0"/>
          <w:rPrChange w:id="676" w:author="Hosoda Go（細田 剛）" w:date="2020-04-28T17:44:00Z">
            <w:rPr>
              <w:rFonts w:hint="eastAsia"/>
              <w:color w:val="000000"/>
              <w:kern w:val="0"/>
            </w:rPr>
          </w:rPrChange>
        </w:rPr>
        <w:t>アメリカ</w:t>
      </w:r>
      <w:r w:rsidR="005A4C75" w:rsidRPr="006664D3">
        <w:rPr>
          <w:color w:val="000000"/>
          <w:kern w:val="0"/>
          <w:rPrChange w:id="677" w:author="Hosoda Go（細田 剛）" w:date="2020-04-28T17:44:00Z">
            <w:rPr>
              <w:color w:val="000000"/>
              <w:kern w:val="0"/>
            </w:rPr>
          </w:rPrChange>
        </w:rPr>
        <w:t>合衆国政府の権利は、FAR §§ 12.212 (コンピュータソフトウェア) (1995) および 12.211 (技術的データ) (1995) および／または DFAR 227.7202-3（該当する場合）に従い、本契約に限定されます。そのようなものとして、本件アプリは、(a) 一般にFAR 2.101にその用語が定義され、DFAR 212.102に編入されるところの「商品」（Commercial Items）としてのみ、かつ (b) 本契約に従い公衆に許諾される制限的権利とともにのみ、</w:t>
      </w:r>
      <w:r w:rsidR="005A4C75" w:rsidRPr="006664D3">
        <w:rPr>
          <w:rFonts w:hint="eastAsia"/>
          <w:color w:val="000000"/>
          <w:kern w:val="0"/>
          <w:rPrChange w:id="678" w:author="Hosoda Go（細田 剛）" w:date="2020-04-28T17:44:00Z">
            <w:rPr>
              <w:rFonts w:hint="eastAsia"/>
              <w:color w:val="000000"/>
              <w:kern w:val="0"/>
            </w:rPr>
          </w:rPrChange>
        </w:rPr>
        <w:t>アメリカ</w:t>
      </w:r>
      <w:r w:rsidR="005A4C75" w:rsidRPr="006664D3">
        <w:rPr>
          <w:color w:val="000000"/>
          <w:kern w:val="0"/>
          <w:rPrChange w:id="679" w:author="Hosoda Go（細田 剛）" w:date="2020-04-28T17:44:00Z">
            <w:rPr>
              <w:color w:val="000000"/>
              <w:kern w:val="0"/>
            </w:rPr>
          </w:rPrChange>
        </w:rPr>
        <w:t>合衆国の政府エンドユーザーに使用許諾されるものです。いかなる状況においても、</w:t>
      </w:r>
      <w:r w:rsidR="005A4C75" w:rsidRPr="006664D3">
        <w:rPr>
          <w:rFonts w:hint="eastAsia"/>
          <w:color w:val="000000"/>
          <w:kern w:val="0"/>
          <w:rPrChange w:id="680" w:author="Hosoda Go（細田 剛）" w:date="2020-04-28T17:44:00Z">
            <w:rPr>
              <w:rFonts w:hint="eastAsia"/>
              <w:color w:val="000000"/>
              <w:kern w:val="0"/>
            </w:rPr>
          </w:rPrChange>
        </w:rPr>
        <w:t>アメリカ</w:t>
      </w:r>
      <w:r w:rsidR="005A4C75" w:rsidRPr="006664D3">
        <w:rPr>
          <w:color w:val="000000"/>
          <w:kern w:val="0"/>
          <w:rPrChange w:id="681" w:author="Hosoda Go（細田 剛）" w:date="2020-04-28T17:44:00Z">
            <w:rPr>
              <w:color w:val="000000"/>
              <w:kern w:val="0"/>
            </w:rPr>
          </w:rPrChange>
        </w:rPr>
        <w:t xml:space="preserve">合衆国政府またはそのエンドユーザーは、本契約に規定する当社が他のユーザーに許諾する権利を超える権利を許諾されることはありません。 </w:t>
      </w:r>
    </w:p>
    <w:p w14:paraId="08C3D70D" w14:textId="73706DED" w:rsidR="005A4C75" w:rsidRPr="006664D3" w:rsidRDefault="005A4C75" w:rsidP="0012480C">
      <w:pPr>
        <w:jc w:val="both"/>
        <w:rPr>
          <w:rFonts w:eastAsia="ＭＳ Ｐゴシック" w:cs="Helvetica"/>
          <w:color w:val="000000"/>
          <w:kern w:val="0"/>
          <w:szCs w:val="21"/>
          <w:rPrChange w:id="682" w:author="Hosoda Go（細田 剛）" w:date="2020-04-28T17:44:00Z">
            <w:rPr>
              <w:rFonts w:eastAsia="ＭＳ Ｐゴシック" w:cs="Helvetica"/>
              <w:color w:val="000000"/>
              <w:kern w:val="0"/>
              <w:szCs w:val="21"/>
            </w:rPr>
          </w:rPrChange>
        </w:rPr>
      </w:pPr>
      <w:r w:rsidRPr="006664D3">
        <w:rPr>
          <w:color w:val="000000"/>
          <w:kern w:val="0"/>
          <w:rPrChange w:id="683" w:author="Hosoda Go（細田 剛）" w:date="2020-04-28T17:44:00Z">
            <w:rPr>
              <w:color w:val="000000"/>
              <w:kern w:val="0"/>
            </w:rPr>
          </w:rPrChange>
        </w:rPr>
        <w:t>2</w:t>
      </w:r>
      <w:r w:rsidR="00C43AD9" w:rsidRPr="006664D3">
        <w:rPr>
          <w:color w:val="000000"/>
          <w:kern w:val="0"/>
          <w:rPrChange w:id="684" w:author="Hosoda Go（細田 剛）" w:date="2020-04-28T17:44:00Z">
            <w:rPr>
              <w:color w:val="000000"/>
              <w:kern w:val="0"/>
            </w:rPr>
          </w:rPrChange>
        </w:rPr>
        <w:t>0</w:t>
      </w:r>
      <w:r w:rsidRPr="006664D3">
        <w:rPr>
          <w:color w:val="000000"/>
          <w:kern w:val="0"/>
          <w:rPrChange w:id="685" w:author="Hosoda Go（細田 剛）" w:date="2020-04-28T17:44:00Z">
            <w:rPr>
              <w:color w:val="000000"/>
              <w:kern w:val="0"/>
            </w:rPr>
          </w:rPrChange>
        </w:rPr>
        <w:t>.</w:t>
      </w:r>
      <w:r w:rsidR="00767F83" w:rsidRPr="006664D3">
        <w:rPr>
          <w:color w:val="000000"/>
          <w:kern w:val="0"/>
          <w:rPrChange w:id="686" w:author="Hosoda Go（細田 剛）" w:date="2020-04-28T17:44:00Z">
            <w:rPr>
              <w:color w:val="000000"/>
              <w:kern w:val="0"/>
            </w:rPr>
          </w:rPrChange>
        </w:rPr>
        <w:t xml:space="preserve"> </w:t>
      </w:r>
      <w:r w:rsidRPr="006664D3">
        <w:rPr>
          <w:b/>
          <w:color w:val="000000"/>
          <w:kern w:val="0"/>
          <w:u w:val="single"/>
          <w:rPrChange w:id="687" w:author="Hosoda Go（細田 剛）" w:date="2020-04-28T17:44:00Z">
            <w:rPr>
              <w:b/>
              <w:color w:val="000000"/>
              <w:kern w:val="0"/>
              <w:u w:val="single"/>
            </w:rPr>
          </w:rPrChange>
        </w:rPr>
        <w:t>雑則</w:t>
      </w:r>
      <w:r w:rsidR="00B73A10" w:rsidRPr="006664D3">
        <w:rPr>
          <w:rFonts w:hint="eastAsia"/>
          <w:color w:val="000000"/>
          <w:kern w:val="0"/>
          <w:rPrChange w:id="688" w:author="Hosoda Go（細田 剛）" w:date="2020-04-28T17:44:00Z">
            <w:rPr>
              <w:rFonts w:hint="eastAsia"/>
              <w:color w:val="000000"/>
              <w:kern w:val="0"/>
            </w:rPr>
          </w:rPrChange>
        </w:rPr>
        <w:t xml:space="preserve">　　</w:t>
      </w:r>
      <w:r w:rsidRPr="006664D3">
        <w:rPr>
          <w:color w:val="000000"/>
          <w:kern w:val="0"/>
          <w:rPrChange w:id="689" w:author="Hosoda Go（細田 剛）" w:date="2020-04-28T17:44:00Z">
            <w:rPr>
              <w:color w:val="000000"/>
              <w:kern w:val="0"/>
            </w:rPr>
          </w:rPrChange>
        </w:rPr>
        <w:t>本契約は</w:t>
      </w:r>
      <w:r w:rsidRPr="006664D3">
        <w:rPr>
          <w:rFonts w:hint="eastAsia"/>
          <w:color w:val="000000"/>
          <w:kern w:val="0"/>
          <w:rPrChange w:id="690" w:author="Hosoda Go（細田 剛）" w:date="2020-04-28T17:44:00Z">
            <w:rPr>
              <w:rFonts w:hint="eastAsia"/>
              <w:color w:val="000000"/>
              <w:kern w:val="0"/>
            </w:rPr>
          </w:rPrChange>
        </w:rPr>
        <w:t>当社</w:t>
      </w:r>
      <w:r w:rsidRPr="006664D3">
        <w:rPr>
          <w:color w:val="000000"/>
          <w:kern w:val="0"/>
          <w:rPrChange w:id="691" w:author="Hosoda Go（細田 剛）" w:date="2020-04-28T17:44:00Z">
            <w:rPr>
              <w:color w:val="000000"/>
              <w:kern w:val="0"/>
            </w:rPr>
          </w:rPrChange>
        </w:rPr>
        <w:t>および利用者ならびに個々の承継人および許</w:t>
      </w:r>
      <w:r w:rsidRPr="006664D3">
        <w:rPr>
          <w:rFonts w:hint="eastAsia"/>
          <w:color w:val="000000"/>
          <w:kern w:val="0"/>
          <w:rPrChange w:id="692" w:author="Hosoda Go（細田 剛）" w:date="2020-04-28T17:44:00Z">
            <w:rPr>
              <w:rFonts w:hint="eastAsia"/>
              <w:color w:val="000000"/>
              <w:kern w:val="0"/>
            </w:rPr>
          </w:rPrChange>
        </w:rPr>
        <w:t>可</w:t>
      </w:r>
      <w:r w:rsidRPr="006664D3">
        <w:rPr>
          <w:color w:val="000000"/>
          <w:kern w:val="0"/>
          <w:rPrChange w:id="693" w:author="Hosoda Go（細田 剛）" w:date="2020-04-28T17:44:00Z">
            <w:rPr>
              <w:color w:val="000000"/>
              <w:kern w:val="0"/>
            </w:rPr>
          </w:rPrChange>
        </w:rPr>
        <w:t>された譲受人を拘束し、それぞれの利益のために効力を生じます。</w:t>
      </w:r>
    </w:p>
    <w:p w14:paraId="5C1DD2E1" w14:textId="3B360D7E" w:rsidR="005A4C75" w:rsidRPr="006664D3" w:rsidRDefault="005A4C75" w:rsidP="0012480C">
      <w:pPr>
        <w:jc w:val="both"/>
        <w:rPr>
          <w:color w:val="000000"/>
          <w:kern w:val="0"/>
          <w:rPrChange w:id="694" w:author="Hosoda Go（細田 剛）" w:date="2020-04-28T17:44:00Z">
            <w:rPr>
              <w:color w:val="000000"/>
              <w:kern w:val="0"/>
            </w:rPr>
          </w:rPrChange>
        </w:rPr>
      </w:pPr>
      <w:r w:rsidRPr="006664D3">
        <w:rPr>
          <w:color w:val="000000"/>
          <w:kern w:val="0"/>
          <w:rPrChange w:id="695" w:author="Hosoda Go（細田 剛）" w:date="2020-04-28T17:44:00Z">
            <w:rPr>
              <w:color w:val="000000"/>
              <w:kern w:val="0"/>
            </w:rPr>
          </w:rPrChange>
        </w:rPr>
        <w:t>2</w:t>
      </w:r>
      <w:r w:rsidR="00C43AD9" w:rsidRPr="006664D3">
        <w:rPr>
          <w:color w:val="000000"/>
          <w:kern w:val="0"/>
          <w:rPrChange w:id="696" w:author="Hosoda Go（細田 剛）" w:date="2020-04-28T17:44:00Z">
            <w:rPr>
              <w:color w:val="000000"/>
              <w:kern w:val="0"/>
            </w:rPr>
          </w:rPrChange>
        </w:rPr>
        <w:t>1</w:t>
      </w:r>
      <w:r w:rsidRPr="006664D3">
        <w:rPr>
          <w:color w:val="000000"/>
          <w:kern w:val="0"/>
          <w:rPrChange w:id="697" w:author="Hosoda Go（細田 剛）" w:date="2020-04-28T17:44:00Z">
            <w:rPr>
              <w:color w:val="000000"/>
              <w:kern w:val="0"/>
            </w:rPr>
          </w:rPrChange>
        </w:rPr>
        <w:t>.</w:t>
      </w:r>
      <w:r w:rsidR="00767F83" w:rsidRPr="006664D3">
        <w:rPr>
          <w:color w:val="000000"/>
          <w:kern w:val="0"/>
          <w:rPrChange w:id="698" w:author="Hosoda Go（細田 剛）" w:date="2020-04-28T17:44:00Z">
            <w:rPr>
              <w:color w:val="000000"/>
              <w:kern w:val="0"/>
            </w:rPr>
          </w:rPrChange>
        </w:rPr>
        <w:t xml:space="preserve"> </w:t>
      </w:r>
      <w:r w:rsidRPr="006664D3">
        <w:rPr>
          <w:b/>
          <w:color w:val="000000"/>
          <w:kern w:val="0"/>
          <w:u w:val="single"/>
          <w:rPrChange w:id="699" w:author="Hosoda Go（細田 剛）" w:date="2020-04-28T17:44:00Z">
            <w:rPr>
              <w:b/>
              <w:color w:val="000000"/>
              <w:kern w:val="0"/>
              <w:u w:val="single"/>
            </w:rPr>
          </w:rPrChange>
        </w:rPr>
        <w:t>分離可能性</w:t>
      </w:r>
      <w:r w:rsidR="00B73A10" w:rsidRPr="006664D3">
        <w:rPr>
          <w:rFonts w:hint="eastAsia"/>
          <w:b/>
          <w:color w:val="000000"/>
          <w:kern w:val="0"/>
          <w:rPrChange w:id="700" w:author="Hosoda Go（細田 剛）" w:date="2020-04-28T17:44:00Z">
            <w:rPr>
              <w:rFonts w:hint="eastAsia"/>
              <w:b/>
              <w:color w:val="000000"/>
              <w:kern w:val="0"/>
            </w:rPr>
          </w:rPrChange>
        </w:rPr>
        <w:t xml:space="preserve">　　</w:t>
      </w:r>
      <w:r w:rsidRPr="006664D3">
        <w:rPr>
          <w:color w:val="000000"/>
          <w:kern w:val="0"/>
          <w:rPrChange w:id="701" w:author="Hosoda Go（細田 剛）" w:date="2020-04-28T17:44:00Z">
            <w:rPr>
              <w:color w:val="000000"/>
              <w:kern w:val="0"/>
            </w:rPr>
          </w:rPrChange>
        </w:rPr>
        <w:t>本契約のいずれかの規定が</w:t>
      </w:r>
      <w:r w:rsidRPr="006664D3">
        <w:rPr>
          <w:rFonts w:hint="eastAsia"/>
          <w:color w:val="000000"/>
          <w:kern w:val="0"/>
          <w:rPrChange w:id="702" w:author="Hosoda Go（細田 剛）" w:date="2020-04-28T17:44:00Z">
            <w:rPr>
              <w:rFonts w:hint="eastAsia"/>
              <w:color w:val="000000"/>
              <w:kern w:val="0"/>
            </w:rPr>
          </w:rPrChange>
        </w:rPr>
        <w:t>法令に基づいて</w:t>
      </w:r>
      <w:r w:rsidRPr="006664D3">
        <w:rPr>
          <w:color w:val="000000"/>
          <w:kern w:val="0"/>
          <w:rPrChange w:id="703" w:author="Hosoda Go（細田 剛）" w:date="2020-04-28T17:44:00Z">
            <w:rPr>
              <w:color w:val="000000"/>
              <w:kern w:val="0"/>
            </w:rPr>
          </w:rPrChange>
        </w:rPr>
        <w:t>無効または</w:t>
      </w:r>
      <w:r w:rsidRPr="006664D3">
        <w:rPr>
          <w:rFonts w:hint="eastAsia"/>
          <w:color w:val="000000"/>
          <w:kern w:val="0"/>
          <w:rPrChange w:id="704" w:author="Hosoda Go（細田 剛）" w:date="2020-04-28T17:44:00Z">
            <w:rPr>
              <w:rFonts w:hint="eastAsia"/>
              <w:color w:val="000000"/>
              <w:kern w:val="0"/>
            </w:rPr>
          </w:rPrChange>
        </w:rPr>
        <w:t>執行</w:t>
      </w:r>
      <w:r w:rsidRPr="006664D3">
        <w:rPr>
          <w:color w:val="000000"/>
          <w:kern w:val="0"/>
          <w:rPrChange w:id="705" w:author="Hosoda Go（細田 剛）" w:date="2020-04-28T17:44:00Z">
            <w:rPr>
              <w:color w:val="000000"/>
              <w:kern w:val="0"/>
            </w:rPr>
          </w:rPrChange>
        </w:rPr>
        <w:t>不能であると判断された</w:t>
      </w:r>
      <w:r w:rsidRPr="006664D3">
        <w:rPr>
          <w:rFonts w:hint="eastAsia"/>
          <w:color w:val="000000"/>
          <w:kern w:val="0"/>
          <w:rPrChange w:id="706" w:author="Hosoda Go（細田 剛）" w:date="2020-04-28T17:44:00Z">
            <w:rPr>
              <w:rFonts w:hint="eastAsia"/>
              <w:color w:val="000000"/>
              <w:kern w:val="0"/>
            </w:rPr>
          </w:rPrChange>
        </w:rPr>
        <w:t>場合</w:t>
      </w:r>
      <w:r w:rsidRPr="006664D3">
        <w:rPr>
          <w:color w:val="000000"/>
          <w:kern w:val="0"/>
          <w:rPrChange w:id="707" w:author="Hosoda Go（細田 剛）" w:date="2020-04-28T17:44:00Z">
            <w:rPr>
              <w:color w:val="000000"/>
              <w:kern w:val="0"/>
            </w:rPr>
          </w:rPrChange>
        </w:rPr>
        <w:t>も、かかる</w:t>
      </w:r>
      <w:r w:rsidRPr="006664D3">
        <w:rPr>
          <w:rFonts w:hint="eastAsia"/>
          <w:color w:val="000000"/>
          <w:kern w:val="0"/>
          <w:rPrChange w:id="708" w:author="Hosoda Go（細田 剛）" w:date="2020-04-28T17:44:00Z">
            <w:rPr>
              <w:rFonts w:hint="eastAsia"/>
              <w:color w:val="000000"/>
              <w:kern w:val="0"/>
            </w:rPr>
          </w:rPrChange>
        </w:rPr>
        <w:t>判断</w:t>
      </w:r>
      <w:r w:rsidRPr="006664D3">
        <w:rPr>
          <w:color w:val="000000"/>
          <w:kern w:val="0"/>
          <w:rPrChange w:id="709" w:author="Hosoda Go（細田 剛）" w:date="2020-04-28T17:44:00Z">
            <w:rPr>
              <w:color w:val="000000"/>
              <w:kern w:val="0"/>
            </w:rPr>
          </w:rPrChange>
        </w:rPr>
        <w:t>は本契約の他の一切の規定の合法性、有効性または</w:t>
      </w:r>
      <w:r w:rsidRPr="006664D3">
        <w:rPr>
          <w:rFonts w:hint="eastAsia"/>
          <w:color w:val="000000"/>
          <w:kern w:val="0"/>
          <w:rPrChange w:id="710" w:author="Hosoda Go（細田 剛）" w:date="2020-04-28T17:44:00Z">
            <w:rPr>
              <w:rFonts w:hint="eastAsia"/>
              <w:color w:val="000000"/>
              <w:kern w:val="0"/>
            </w:rPr>
          </w:rPrChange>
        </w:rPr>
        <w:t>執行</w:t>
      </w:r>
      <w:r w:rsidRPr="006664D3">
        <w:rPr>
          <w:color w:val="000000"/>
          <w:kern w:val="0"/>
          <w:rPrChange w:id="711" w:author="Hosoda Go（細田 剛）" w:date="2020-04-28T17:44:00Z">
            <w:rPr>
              <w:color w:val="000000"/>
              <w:kern w:val="0"/>
            </w:rPr>
          </w:rPrChange>
        </w:rPr>
        <w:t>可能性に影響を及ぼすものではありません。本契約の一または複数の規定が無効または</w:t>
      </w:r>
      <w:r w:rsidRPr="006664D3">
        <w:rPr>
          <w:rFonts w:hint="eastAsia"/>
          <w:color w:val="000000"/>
          <w:kern w:val="0"/>
          <w:rPrChange w:id="712" w:author="Hosoda Go（細田 剛）" w:date="2020-04-28T17:44:00Z">
            <w:rPr>
              <w:rFonts w:hint="eastAsia"/>
              <w:color w:val="000000"/>
              <w:kern w:val="0"/>
            </w:rPr>
          </w:rPrChange>
        </w:rPr>
        <w:t>執行</w:t>
      </w:r>
      <w:r w:rsidRPr="006664D3">
        <w:rPr>
          <w:color w:val="000000"/>
          <w:kern w:val="0"/>
          <w:rPrChange w:id="713" w:author="Hosoda Go（細田 剛）" w:date="2020-04-28T17:44:00Z">
            <w:rPr>
              <w:color w:val="000000"/>
              <w:kern w:val="0"/>
            </w:rPr>
          </w:rPrChange>
        </w:rPr>
        <w:t>不能となった場合には、</w:t>
      </w:r>
      <w:r w:rsidRPr="006664D3">
        <w:rPr>
          <w:rFonts w:hint="eastAsia"/>
          <w:color w:val="000000"/>
          <w:kern w:val="0"/>
          <w:rPrChange w:id="714" w:author="Hosoda Go（細田 剛）" w:date="2020-04-28T17:44:00Z">
            <w:rPr>
              <w:rFonts w:hint="eastAsia"/>
              <w:color w:val="000000"/>
              <w:kern w:val="0"/>
            </w:rPr>
          </w:rPrChange>
        </w:rPr>
        <w:t>当社と利用者</w:t>
      </w:r>
      <w:r w:rsidRPr="006664D3">
        <w:rPr>
          <w:color w:val="000000"/>
          <w:kern w:val="0"/>
          <w:rPrChange w:id="715" w:author="Hosoda Go（細田 剛）" w:date="2020-04-28T17:44:00Z">
            <w:rPr>
              <w:color w:val="000000"/>
              <w:kern w:val="0"/>
            </w:rPr>
          </w:rPrChange>
        </w:rPr>
        <w:t>は</w:t>
      </w:r>
      <w:r w:rsidRPr="006664D3">
        <w:rPr>
          <w:rFonts w:hint="eastAsia"/>
          <w:color w:val="000000"/>
          <w:kern w:val="0"/>
          <w:rPrChange w:id="716" w:author="Hosoda Go（細田 剛）" w:date="2020-04-28T17:44:00Z">
            <w:rPr>
              <w:rFonts w:hint="eastAsia"/>
              <w:color w:val="000000"/>
              <w:kern w:val="0"/>
            </w:rPr>
          </w:rPrChange>
        </w:rPr>
        <w:t>、</w:t>
      </w:r>
      <w:r w:rsidRPr="006664D3">
        <w:rPr>
          <w:color w:val="000000"/>
          <w:kern w:val="0"/>
          <w:rPrChange w:id="717" w:author="Hosoda Go（細田 剛）" w:date="2020-04-28T17:44:00Z">
            <w:rPr>
              <w:color w:val="000000"/>
              <w:kern w:val="0"/>
            </w:rPr>
          </w:rPrChange>
        </w:rPr>
        <w:t>当該規定と可能な限り近い経済的効果を有する有効かつ</w:t>
      </w:r>
      <w:r w:rsidRPr="006664D3">
        <w:rPr>
          <w:rFonts w:hint="eastAsia"/>
          <w:color w:val="000000"/>
          <w:kern w:val="0"/>
          <w:rPrChange w:id="718" w:author="Hosoda Go（細田 剛）" w:date="2020-04-28T17:44:00Z">
            <w:rPr>
              <w:rFonts w:hint="eastAsia"/>
              <w:color w:val="000000"/>
              <w:kern w:val="0"/>
            </w:rPr>
          </w:rPrChange>
        </w:rPr>
        <w:t>執行</w:t>
      </w:r>
      <w:r w:rsidRPr="006664D3">
        <w:rPr>
          <w:color w:val="000000"/>
          <w:kern w:val="0"/>
          <w:rPrChange w:id="719" w:author="Hosoda Go（細田 剛）" w:date="2020-04-28T17:44:00Z">
            <w:rPr>
              <w:color w:val="000000"/>
              <w:kern w:val="0"/>
            </w:rPr>
          </w:rPrChange>
        </w:rPr>
        <w:t>可能な規定に</w:t>
      </w:r>
      <w:r w:rsidRPr="006664D3">
        <w:rPr>
          <w:rFonts w:hint="eastAsia"/>
          <w:color w:val="000000"/>
          <w:kern w:val="0"/>
          <w:rPrChange w:id="720" w:author="Hosoda Go（細田 剛）" w:date="2020-04-28T17:44:00Z">
            <w:rPr>
              <w:rFonts w:hint="eastAsia"/>
              <w:color w:val="000000"/>
              <w:kern w:val="0"/>
            </w:rPr>
          </w:rPrChange>
        </w:rPr>
        <w:t>当該</w:t>
      </w:r>
      <w:r w:rsidRPr="006664D3">
        <w:rPr>
          <w:color w:val="000000"/>
          <w:kern w:val="0"/>
          <w:rPrChange w:id="721" w:author="Hosoda Go（細田 剛）" w:date="2020-04-28T17:44:00Z">
            <w:rPr>
              <w:color w:val="000000"/>
              <w:kern w:val="0"/>
            </w:rPr>
          </w:rPrChange>
        </w:rPr>
        <w:t>規定を置き換えるものとします。</w:t>
      </w:r>
    </w:p>
    <w:p w14:paraId="7F2FF4AD" w14:textId="23B05FEF" w:rsidR="005A4C75" w:rsidRPr="006664D3" w:rsidRDefault="005A4C75" w:rsidP="0012480C">
      <w:pPr>
        <w:jc w:val="both"/>
        <w:rPr>
          <w:rFonts w:eastAsia="ＭＳ Ｐゴシック" w:cs="Helvetica"/>
          <w:color w:val="000000"/>
          <w:kern w:val="0"/>
          <w:szCs w:val="21"/>
          <w:rPrChange w:id="722" w:author="Hosoda Go（細田 剛）" w:date="2020-04-28T17:44:00Z">
            <w:rPr>
              <w:rFonts w:eastAsia="ＭＳ Ｐゴシック" w:cs="Helvetica"/>
              <w:color w:val="000000"/>
              <w:kern w:val="0"/>
              <w:szCs w:val="21"/>
            </w:rPr>
          </w:rPrChange>
        </w:rPr>
      </w:pPr>
      <w:r w:rsidRPr="006664D3">
        <w:rPr>
          <w:color w:val="000000"/>
          <w:kern w:val="0"/>
          <w:rPrChange w:id="723" w:author="Hosoda Go（細田 剛）" w:date="2020-04-28T17:44:00Z">
            <w:rPr>
              <w:color w:val="000000"/>
              <w:kern w:val="0"/>
            </w:rPr>
          </w:rPrChange>
        </w:rPr>
        <w:t>2</w:t>
      </w:r>
      <w:r w:rsidR="00C43AD9" w:rsidRPr="006664D3">
        <w:rPr>
          <w:color w:val="000000"/>
          <w:kern w:val="0"/>
          <w:rPrChange w:id="724" w:author="Hosoda Go（細田 剛）" w:date="2020-04-28T17:44:00Z">
            <w:rPr>
              <w:color w:val="000000"/>
              <w:kern w:val="0"/>
            </w:rPr>
          </w:rPrChange>
        </w:rPr>
        <w:t>2</w:t>
      </w:r>
      <w:r w:rsidRPr="006664D3">
        <w:rPr>
          <w:color w:val="000000"/>
          <w:kern w:val="0"/>
          <w:rPrChange w:id="725" w:author="Hosoda Go（細田 剛）" w:date="2020-04-28T17:44:00Z">
            <w:rPr>
              <w:color w:val="000000"/>
              <w:kern w:val="0"/>
            </w:rPr>
          </w:rPrChange>
        </w:rPr>
        <w:t>.</w:t>
      </w:r>
      <w:r w:rsidR="00767F83" w:rsidRPr="006664D3">
        <w:rPr>
          <w:color w:val="000000"/>
          <w:kern w:val="0"/>
          <w:rPrChange w:id="726" w:author="Hosoda Go（細田 剛）" w:date="2020-04-28T17:44:00Z">
            <w:rPr>
              <w:color w:val="000000"/>
              <w:kern w:val="0"/>
            </w:rPr>
          </w:rPrChange>
        </w:rPr>
        <w:t xml:space="preserve"> </w:t>
      </w:r>
      <w:r w:rsidRPr="006664D3">
        <w:rPr>
          <w:b/>
          <w:color w:val="000000"/>
          <w:kern w:val="0"/>
          <w:u w:val="single"/>
          <w:rPrChange w:id="727" w:author="Hosoda Go（細田 剛）" w:date="2020-04-28T17:44:00Z">
            <w:rPr>
              <w:b/>
              <w:color w:val="000000"/>
              <w:kern w:val="0"/>
              <w:u w:val="single"/>
            </w:rPr>
          </w:rPrChange>
        </w:rPr>
        <w:t>権利の不放棄</w:t>
      </w:r>
      <w:r w:rsidR="00B73A10" w:rsidRPr="006664D3">
        <w:rPr>
          <w:rFonts w:hint="eastAsia"/>
          <w:color w:val="000000"/>
          <w:kern w:val="0"/>
          <w:rPrChange w:id="728" w:author="Hosoda Go（細田 剛）" w:date="2020-04-28T17:44:00Z">
            <w:rPr>
              <w:rFonts w:hint="eastAsia"/>
              <w:color w:val="000000"/>
              <w:kern w:val="0"/>
            </w:rPr>
          </w:rPrChange>
        </w:rPr>
        <w:t xml:space="preserve">　　</w:t>
      </w:r>
      <w:r w:rsidRPr="006664D3">
        <w:rPr>
          <w:color w:val="000000"/>
          <w:kern w:val="0"/>
          <w:rPrChange w:id="729" w:author="Hosoda Go（細田 剛）" w:date="2020-04-28T17:44:00Z">
            <w:rPr>
              <w:color w:val="000000"/>
              <w:kern w:val="0"/>
            </w:rPr>
          </w:rPrChange>
        </w:rPr>
        <w:t>本契約の一切の規定の放棄、修正、補足または変更は、それが書面により行われ、かつ</w:t>
      </w:r>
      <w:r w:rsidRPr="006664D3">
        <w:rPr>
          <w:rFonts w:hint="eastAsia"/>
          <w:color w:val="000000"/>
          <w:kern w:val="0"/>
          <w:rPrChange w:id="730" w:author="Hosoda Go（細田 剛）" w:date="2020-04-28T17:44:00Z">
            <w:rPr>
              <w:rFonts w:hint="eastAsia"/>
              <w:color w:val="000000"/>
              <w:kern w:val="0"/>
            </w:rPr>
          </w:rPrChange>
        </w:rPr>
        <w:t>当社</w:t>
      </w:r>
      <w:r w:rsidRPr="006664D3">
        <w:rPr>
          <w:color w:val="000000"/>
          <w:kern w:val="0"/>
          <w:rPrChange w:id="731" w:author="Hosoda Go（細田 剛）" w:date="2020-04-28T17:44:00Z">
            <w:rPr>
              <w:color w:val="000000"/>
              <w:kern w:val="0"/>
            </w:rPr>
          </w:rPrChange>
        </w:rPr>
        <w:t>および利用者によって署名された場合にのみ効力を生じます。本契約</w:t>
      </w:r>
      <w:r w:rsidRPr="006664D3">
        <w:rPr>
          <w:color w:val="000000"/>
          <w:kern w:val="0"/>
          <w:rPrChange w:id="732" w:author="Hosoda Go（細田 剛）" w:date="2020-04-28T17:44:00Z">
            <w:rPr>
              <w:color w:val="000000"/>
              <w:kern w:val="0"/>
            </w:rPr>
          </w:rPrChange>
        </w:rPr>
        <w:lastRenderedPageBreak/>
        <w:t xml:space="preserve">のいずれかの規定の違反を放棄または強制しなかったとしても、かかる規定または他のいずれかの規定の将来における放棄とはみなされません。 </w:t>
      </w:r>
    </w:p>
    <w:p w14:paraId="6DCA831C" w14:textId="405D2067" w:rsidR="005A4C75" w:rsidRPr="006664D3" w:rsidRDefault="005A4C75" w:rsidP="0012480C">
      <w:pPr>
        <w:jc w:val="both"/>
        <w:rPr>
          <w:rFonts w:eastAsia="ＭＳ Ｐゴシック" w:cs="Helvetica"/>
          <w:color w:val="000000"/>
          <w:kern w:val="0"/>
          <w:szCs w:val="21"/>
          <w:rPrChange w:id="733" w:author="Hosoda Go（細田 剛）" w:date="2020-04-28T17:44:00Z">
            <w:rPr>
              <w:rFonts w:eastAsia="ＭＳ Ｐゴシック" w:cs="Helvetica"/>
              <w:color w:val="000000"/>
              <w:kern w:val="0"/>
              <w:szCs w:val="21"/>
            </w:rPr>
          </w:rPrChange>
        </w:rPr>
      </w:pPr>
      <w:r w:rsidRPr="006664D3">
        <w:rPr>
          <w:rFonts w:hint="eastAsia"/>
          <w:color w:val="000000"/>
          <w:kern w:val="0"/>
          <w:rPrChange w:id="734" w:author="Hosoda Go（細田 剛）" w:date="2020-04-28T17:44:00Z">
            <w:rPr>
              <w:rFonts w:hint="eastAsia"/>
              <w:color w:val="000000"/>
              <w:kern w:val="0"/>
            </w:rPr>
          </w:rPrChange>
        </w:rPr>
        <w:t>2</w:t>
      </w:r>
      <w:r w:rsidR="00C43AD9" w:rsidRPr="006664D3">
        <w:rPr>
          <w:color w:val="000000"/>
          <w:kern w:val="0"/>
          <w:rPrChange w:id="735" w:author="Hosoda Go（細田 剛）" w:date="2020-04-28T17:44:00Z">
            <w:rPr>
              <w:color w:val="000000"/>
              <w:kern w:val="0"/>
            </w:rPr>
          </w:rPrChange>
        </w:rPr>
        <w:t>3</w:t>
      </w:r>
      <w:r w:rsidRPr="006664D3">
        <w:rPr>
          <w:color w:val="000000"/>
          <w:kern w:val="0"/>
          <w:rPrChange w:id="736" w:author="Hosoda Go（細田 剛）" w:date="2020-04-28T17:44:00Z">
            <w:rPr>
              <w:color w:val="000000"/>
              <w:kern w:val="0"/>
            </w:rPr>
          </w:rPrChange>
        </w:rPr>
        <w:t>.</w:t>
      </w:r>
      <w:r w:rsidR="00767F83" w:rsidRPr="006664D3">
        <w:rPr>
          <w:color w:val="000000"/>
          <w:kern w:val="0"/>
          <w:rPrChange w:id="737" w:author="Hosoda Go（細田 剛）" w:date="2020-04-28T17:44:00Z">
            <w:rPr>
              <w:color w:val="000000"/>
              <w:kern w:val="0"/>
            </w:rPr>
          </w:rPrChange>
        </w:rPr>
        <w:t xml:space="preserve"> </w:t>
      </w:r>
      <w:r w:rsidRPr="006664D3">
        <w:rPr>
          <w:b/>
          <w:color w:val="000000"/>
          <w:kern w:val="0"/>
          <w:u w:val="single"/>
          <w:rPrChange w:id="738" w:author="Hosoda Go（細田 剛）" w:date="2020-04-28T17:44:00Z">
            <w:rPr>
              <w:b/>
              <w:color w:val="000000"/>
              <w:kern w:val="0"/>
              <w:u w:val="single"/>
            </w:rPr>
          </w:rPrChange>
        </w:rPr>
        <w:t>準拠法</w:t>
      </w:r>
      <w:r w:rsidR="00B73A10" w:rsidRPr="006664D3">
        <w:rPr>
          <w:rFonts w:hint="eastAsia"/>
          <w:b/>
          <w:color w:val="000000"/>
          <w:kern w:val="0"/>
          <w:rPrChange w:id="739" w:author="Hosoda Go（細田 剛）" w:date="2020-04-28T17:44:00Z">
            <w:rPr>
              <w:rFonts w:hint="eastAsia"/>
              <w:b/>
              <w:color w:val="000000"/>
              <w:kern w:val="0"/>
            </w:rPr>
          </w:rPrChange>
        </w:rPr>
        <w:t xml:space="preserve">　　</w:t>
      </w:r>
      <w:r w:rsidR="00A14E44" w:rsidRPr="006664D3">
        <w:rPr>
          <w:rFonts w:hint="eastAsia"/>
          <w:color w:val="000000"/>
          <w:kern w:val="0"/>
          <w:rPrChange w:id="740" w:author="Hosoda Go（細田 剛）" w:date="2020-04-28T17:44:00Z">
            <w:rPr>
              <w:rFonts w:hint="eastAsia"/>
              <w:color w:val="000000"/>
              <w:kern w:val="0"/>
            </w:rPr>
          </w:rPrChange>
        </w:rPr>
        <w:t>本契約の準拠法は日本法とします。</w:t>
      </w:r>
    </w:p>
    <w:p w14:paraId="7183F95C" w14:textId="4FB0DB52" w:rsidR="005A4C75" w:rsidRPr="006664D3" w:rsidRDefault="005A4C75" w:rsidP="0012480C">
      <w:pPr>
        <w:jc w:val="both"/>
        <w:rPr>
          <w:color w:val="000000"/>
          <w:kern w:val="0"/>
          <w:rPrChange w:id="741" w:author="Hosoda Go（細田 剛）" w:date="2020-04-28T17:44:00Z">
            <w:rPr>
              <w:color w:val="000000"/>
              <w:kern w:val="0"/>
            </w:rPr>
          </w:rPrChange>
        </w:rPr>
      </w:pPr>
      <w:r w:rsidRPr="006664D3">
        <w:rPr>
          <w:color w:val="000000"/>
          <w:kern w:val="0"/>
          <w:rPrChange w:id="742" w:author="Hosoda Go（細田 剛）" w:date="2020-04-28T17:44:00Z">
            <w:rPr>
              <w:color w:val="000000"/>
              <w:kern w:val="0"/>
            </w:rPr>
          </w:rPrChange>
        </w:rPr>
        <w:t>2</w:t>
      </w:r>
      <w:r w:rsidR="00C43AD9" w:rsidRPr="006664D3">
        <w:rPr>
          <w:color w:val="000000"/>
          <w:kern w:val="0"/>
          <w:rPrChange w:id="743" w:author="Hosoda Go（細田 剛）" w:date="2020-04-28T17:44:00Z">
            <w:rPr>
              <w:color w:val="000000"/>
              <w:kern w:val="0"/>
            </w:rPr>
          </w:rPrChange>
        </w:rPr>
        <w:t>4</w:t>
      </w:r>
      <w:r w:rsidRPr="006664D3">
        <w:rPr>
          <w:color w:val="000000"/>
          <w:kern w:val="0"/>
          <w:rPrChange w:id="744" w:author="Hosoda Go（細田 剛）" w:date="2020-04-28T17:44:00Z">
            <w:rPr>
              <w:color w:val="000000"/>
              <w:kern w:val="0"/>
            </w:rPr>
          </w:rPrChange>
        </w:rPr>
        <w:t>.</w:t>
      </w:r>
      <w:r w:rsidR="00767F83" w:rsidRPr="006664D3">
        <w:rPr>
          <w:color w:val="000000"/>
          <w:kern w:val="0"/>
          <w:rPrChange w:id="745" w:author="Hosoda Go（細田 剛）" w:date="2020-04-28T17:44:00Z">
            <w:rPr>
              <w:color w:val="000000"/>
              <w:kern w:val="0"/>
            </w:rPr>
          </w:rPrChange>
        </w:rPr>
        <w:t xml:space="preserve"> </w:t>
      </w:r>
      <w:r w:rsidRPr="006664D3">
        <w:rPr>
          <w:rFonts w:hint="eastAsia"/>
          <w:b/>
          <w:color w:val="000000"/>
          <w:kern w:val="0"/>
          <w:u w:val="single"/>
          <w:rPrChange w:id="746" w:author="Hosoda Go（細田 剛）" w:date="2020-04-28T17:44:00Z">
            <w:rPr>
              <w:rFonts w:hint="eastAsia"/>
              <w:b/>
              <w:color w:val="000000"/>
              <w:kern w:val="0"/>
              <w:u w:val="single"/>
            </w:rPr>
          </w:rPrChange>
        </w:rPr>
        <w:t>裁判</w:t>
      </w:r>
      <w:r w:rsidRPr="006664D3">
        <w:rPr>
          <w:b/>
          <w:color w:val="000000"/>
          <w:kern w:val="0"/>
          <w:u w:val="single"/>
          <w:rPrChange w:id="747" w:author="Hosoda Go（細田 剛）" w:date="2020-04-28T17:44:00Z">
            <w:rPr>
              <w:b/>
              <w:color w:val="000000"/>
              <w:kern w:val="0"/>
              <w:u w:val="single"/>
            </w:rPr>
          </w:rPrChange>
        </w:rPr>
        <w:t>管轄</w:t>
      </w:r>
      <w:r w:rsidR="00B73A10" w:rsidRPr="006664D3">
        <w:rPr>
          <w:rFonts w:hint="eastAsia"/>
          <w:b/>
          <w:color w:val="000000"/>
          <w:kern w:val="0"/>
          <w:rPrChange w:id="748" w:author="Hosoda Go（細田 剛）" w:date="2020-04-28T17:44:00Z">
            <w:rPr>
              <w:rFonts w:hint="eastAsia"/>
              <w:b/>
              <w:color w:val="000000"/>
              <w:kern w:val="0"/>
            </w:rPr>
          </w:rPrChange>
        </w:rPr>
        <w:t xml:space="preserve">　　</w:t>
      </w:r>
      <w:r w:rsidR="00A14E44" w:rsidRPr="006664D3">
        <w:rPr>
          <w:rFonts w:hint="eastAsia"/>
          <w:color w:val="000000"/>
          <w:kern w:val="0"/>
          <w:rPrChange w:id="749" w:author="Hosoda Go（細田 剛）" w:date="2020-04-28T17:44:00Z">
            <w:rPr>
              <w:rFonts w:hint="eastAsia"/>
              <w:color w:val="000000"/>
              <w:kern w:val="0"/>
            </w:rPr>
          </w:rPrChange>
        </w:rPr>
        <w:t>当社と利用者との間で生じた本契約に関する紛争については、東京地方裁判所を第一審の専属的合意管轄裁判所とします。</w:t>
      </w:r>
    </w:p>
    <w:p w14:paraId="6F023CE6" w14:textId="05FFD0F4" w:rsidR="005A4C75" w:rsidRPr="006664D3" w:rsidRDefault="005A4C75" w:rsidP="0012480C">
      <w:pPr>
        <w:jc w:val="both"/>
        <w:rPr>
          <w:rFonts w:eastAsia="ＭＳ Ｐゴシック" w:cs="Helvetica"/>
          <w:color w:val="000000"/>
          <w:kern w:val="0"/>
          <w:szCs w:val="21"/>
          <w:rPrChange w:id="750" w:author="Hosoda Go（細田 剛）" w:date="2020-04-28T17:44:00Z">
            <w:rPr>
              <w:rFonts w:eastAsia="ＭＳ Ｐゴシック" w:cs="Helvetica"/>
              <w:color w:val="000000"/>
              <w:kern w:val="0"/>
              <w:szCs w:val="21"/>
            </w:rPr>
          </w:rPrChange>
        </w:rPr>
      </w:pPr>
      <w:r w:rsidRPr="006664D3">
        <w:rPr>
          <w:color w:val="000000"/>
          <w:kern w:val="0"/>
          <w:rPrChange w:id="751" w:author="Hosoda Go（細田 剛）" w:date="2020-04-28T17:44:00Z">
            <w:rPr>
              <w:color w:val="000000"/>
              <w:kern w:val="0"/>
            </w:rPr>
          </w:rPrChange>
        </w:rPr>
        <w:t>2</w:t>
      </w:r>
      <w:r w:rsidR="00C43AD9" w:rsidRPr="006664D3">
        <w:rPr>
          <w:color w:val="000000"/>
          <w:kern w:val="0"/>
          <w:rPrChange w:id="752" w:author="Hosoda Go（細田 剛）" w:date="2020-04-28T17:44:00Z">
            <w:rPr>
              <w:color w:val="000000"/>
              <w:kern w:val="0"/>
            </w:rPr>
          </w:rPrChange>
        </w:rPr>
        <w:t>5</w:t>
      </w:r>
      <w:r w:rsidRPr="006664D3">
        <w:rPr>
          <w:color w:val="000000"/>
          <w:kern w:val="0"/>
          <w:rPrChange w:id="753" w:author="Hosoda Go（細田 剛）" w:date="2020-04-28T17:44:00Z">
            <w:rPr>
              <w:color w:val="000000"/>
              <w:kern w:val="0"/>
            </w:rPr>
          </w:rPrChange>
        </w:rPr>
        <w:t>.</w:t>
      </w:r>
      <w:r w:rsidR="00767F83" w:rsidRPr="006664D3">
        <w:rPr>
          <w:color w:val="000000"/>
          <w:kern w:val="0"/>
          <w:rPrChange w:id="754" w:author="Hosoda Go（細田 剛）" w:date="2020-04-28T17:44:00Z">
            <w:rPr>
              <w:color w:val="000000"/>
              <w:kern w:val="0"/>
            </w:rPr>
          </w:rPrChange>
        </w:rPr>
        <w:t xml:space="preserve"> </w:t>
      </w:r>
      <w:r w:rsidRPr="006664D3">
        <w:rPr>
          <w:b/>
          <w:color w:val="000000"/>
          <w:kern w:val="0"/>
          <w:u w:val="single"/>
          <w:rPrChange w:id="755" w:author="Hosoda Go（細田 剛）" w:date="2020-04-28T17:44:00Z">
            <w:rPr>
              <w:b/>
              <w:color w:val="000000"/>
              <w:kern w:val="0"/>
              <w:u w:val="single"/>
            </w:rPr>
          </w:rPrChange>
        </w:rPr>
        <w:t>完全合意</w:t>
      </w:r>
      <w:r w:rsidR="00B73A10" w:rsidRPr="006664D3">
        <w:rPr>
          <w:rFonts w:hint="eastAsia"/>
          <w:b/>
          <w:color w:val="000000"/>
          <w:kern w:val="0"/>
          <w:rPrChange w:id="756" w:author="Hosoda Go（細田 剛）" w:date="2020-04-28T17:44:00Z">
            <w:rPr>
              <w:rFonts w:hint="eastAsia"/>
              <w:b/>
              <w:color w:val="000000"/>
              <w:kern w:val="0"/>
            </w:rPr>
          </w:rPrChange>
        </w:rPr>
        <w:t xml:space="preserve">　　</w:t>
      </w:r>
      <w:r w:rsidRPr="006664D3">
        <w:rPr>
          <w:color w:val="000000"/>
          <w:kern w:val="0"/>
          <w:rPrChange w:id="757" w:author="Hosoda Go（細田 剛）" w:date="2020-04-28T17:44:00Z">
            <w:rPr>
              <w:color w:val="000000"/>
              <w:kern w:val="0"/>
            </w:rPr>
          </w:rPrChange>
        </w:rPr>
        <w:t>本契約は、本契約の主題に関し、</w:t>
      </w:r>
      <w:r w:rsidRPr="006664D3">
        <w:rPr>
          <w:rFonts w:hint="eastAsia"/>
          <w:color w:val="000000"/>
          <w:kern w:val="0"/>
          <w:rPrChange w:id="758" w:author="Hosoda Go（細田 剛）" w:date="2020-04-28T17:44:00Z">
            <w:rPr>
              <w:rFonts w:hint="eastAsia"/>
              <w:color w:val="000000"/>
              <w:kern w:val="0"/>
            </w:rPr>
          </w:rPrChange>
        </w:rPr>
        <w:t>当社</w:t>
      </w:r>
      <w:r w:rsidRPr="006664D3">
        <w:rPr>
          <w:color w:val="000000"/>
          <w:kern w:val="0"/>
          <w:rPrChange w:id="759" w:author="Hosoda Go（細田 剛）" w:date="2020-04-28T17:44:00Z">
            <w:rPr>
              <w:color w:val="000000"/>
              <w:kern w:val="0"/>
            </w:rPr>
          </w:rPrChange>
        </w:rPr>
        <w:t>と利用者間の完全な合意を構成します。第</w:t>
      </w:r>
      <w:r w:rsidR="00C97ED5" w:rsidRPr="006664D3">
        <w:rPr>
          <w:color w:val="000000"/>
          <w:kern w:val="0"/>
          <w:rPrChange w:id="760" w:author="Hosoda Go（細田 剛）" w:date="2020-04-28T17:44:00Z">
            <w:rPr>
              <w:color w:val="000000"/>
              <w:kern w:val="0"/>
            </w:rPr>
          </w:rPrChange>
        </w:rPr>
        <w:t>7</w:t>
      </w:r>
      <w:r w:rsidRPr="006664D3">
        <w:rPr>
          <w:color w:val="000000"/>
          <w:kern w:val="0"/>
          <w:rPrChange w:id="761" w:author="Hosoda Go（細田 剛）" w:date="2020-04-28T17:44:00Z">
            <w:rPr>
              <w:color w:val="000000"/>
              <w:kern w:val="0"/>
            </w:rPr>
          </w:rPrChange>
        </w:rPr>
        <w:t>条</w:t>
      </w:r>
      <w:r w:rsidRPr="006664D3">
        <w:rPr>
          <w:rFonts w:hint="eastAsia"/>
          <w:color w:val="000000"/>
          <w:kern w:val="0"/>
          <w:rPrChange w:id="762" w:author="Hosoda Go（細田 剛）" w:date="2020-04-28T17:44:00Z">
            <w:rPr>
              <w:rFonts w:hint="eastAsia"/>
              <w:color w:val="000000"/>
              <w:kern w:val="0"/>
            </w:rPr>
          </w:rPrChange>
        </w:rPr>
        <w:t>乃至第</w:t>
      </w:r>
      <w:r w:rsidR="00C97ED5" w:rsidRPr="006664D3">
        <w:rPr>
          <w:color w:val="000000"/>
          <w:kern w:val="0"/>
          <w:rPrChange w:id="763" w:author="Hosoda Go（細田 剛）" w:date="2020-04-28T17:44:00Z">
            <w:rPr>
              <w:color w:val="000000"/>
              <w:kern w:val="0"/>
            </w:rPr>
          </w:rPrChange>
        </w:rPr>
        <w:t>19</w:t>
      </w:r>
      <w:r w:rsidRPr="006664D3">
        <w:rPr>
          <w:color w:val="000000"/>
          <w:kern w:val="0"/>
          <w:rPrChange w:id="764" w:author="Hosoda Go（細田 剛）" w:date="2020-04-28T17:44:00Z">
            <w:rPr>
              <w:color w:val="000000"/>
              <w:kern w:val="0"/>
            </w:rPr>
          </w:rPrChange>
        </w:rPr>
        <w:t>条は、本契約の終了後も存続します。</w:t>
      </w:r>
      <w:r w:rsidR="00B73A10" w:rsidRPr="006664D3">
        <w:rPr>
          <w:rFonts w:hint="eastAsia"/>
          <w:color w:val="000000"/>
          <w:kern w:val="0"/>
          <w:rPrChange w:id="765" w:author="Hosoda Go（細田 剛）" w:date="2020-04-28T17:44:00Z">
            <w:rPr>
              <w:rFonts w:hint="eastAsia"/>
              <w:color w:val="000000"/>
              <w:kern w:val="0"/>
            </w:rPr>
          </w:rPrChange>
        </w:rPr>
        <w:t>なお、</w:t>
      </w:r>
      <w:r w:rsidR="0081597B" w:rsidRPr="006664D3">
        <w:rPr>
          <w:rFonts w:hint="eastAsia"/>
          <w:color w:val="000000"/>
          <w:kern w:val="0"/>
          <w:rPrChange w:id="766" w:author="Hosoda Go（細田 剛）" w:date="2020-04-28T17:44:00Z">
            <w:rPr>
              <w:rFonts w:hint="eastAsia"/>
              <w:color w:val="000000"/>
              <w:kern w:val="0"/>
            </w:rPr>
          </w:rPrChange>
        </w:rPr>
        <w:t>「含まれます」という表現は「含まれますが、それらに限りません」を意味するものとします。</w:t>
      </w:r>
    </w:p>
    <w:p w14:paraId="43E734C5" w14:textId="41FFC282" w:rsidR="005A4C75" w:rsidRPr="006664D3" w:rsidRDefault="005A4C75" w:rsidP="0012480C">
      <w:pPr>
        <w:jc w:val="both"/>
        <w:rPr>
          <w:color w:val="000000"/>
          <w:kern w:val="0"/>
          <w:rPrChange w:id="767" w:author="Hosoda Go（細田 剛）" w:date="2020-04-28T17:44:00Z">
            <w:rPr>
              <w:color w:val="000000"/>
              <w:kern w:val="0"/>
            </w:rPr>
          </w:rPrChange>
        </w:rPr>
      </w:pPr>
      <w:r w:rsidRPr="006664D3">
        <w:rPr>
          <w:color w:val="000000"/>
          <w:kern w:val="0"/>
          <w:rPrChange w:id="768" w:author="Hosoda Go（細田 剛）" w:date="2020-04-28T17:44:00Z">
            <w:rPr>
              <w:color w:val="000000"/>
              <w:kern w:val="0"/>
            </w:rPr>
          </w:rPrChange>
        </w:rPr>
        <w:t>2</w:t>
      </w:r>
      <w:r w:rsidR="00C43AD9" w:rsidRPr="006664D3">
        <w:rPr>
          <w:color w:val="000000"/>
          <w:kern w:val="0"/>
          <w:rPrChange w:id="769" w:author="Hosoda Go（細田 剛）" w:date="2020-04-28T17:44:00Z">
            <w:rPr>
              <w:color w:val="000000"/>
              <w:kern w:val="0"/>
            </w:rPr>
          </w:rPrChange>
        </w:rPr>
        <w:t>6</w:t>
      </w:r>
      <w:r w:rsidRPr="006664D3">
        <w:rPr>
          <w:color w:val="000000"/>
          <w:kern w:val="0"/>
          <w:rPrChange w:id="770" w:author="Hosoda Go（細田 剛）" w:date="2020-04-28T17:44:00Z">
            <w:rPr>
              <w:color w:val="000000"/>
              <w:kern w:val="0"/>
            </w:rPr>
          </w:rPrChange>
        </w:rPr>
        <w:t>.</w:t>
      </w:r>
      <w:r w:rsidR="00767F83" w:rsidRPr="006664D3">
        <w:rPr>
          <w:color w:val="000000"/>
          <w:kern w:val="0"/>
          <w:rPrChange w:id="771" w:author="Hosoda Go（細田 剛）" w:date="2020-04-28T17:44:00Z">
            <w:rPr>
              <w:color w:val="000000"/>
              <w:kern w:val="0"/>
            </w:rPr>
          </w:rPrChange>
        </w:rPr>
        <w:t xml:space="preserve"> </w:t>
      </w:r>
      <w:r w:rsidRPr="006664D3">
        <w:rPr>
          <w:rFonts w:hint="eastAsia"/>
          <w:b/>
          <w:color w:val="000000"/>
          <w:kern w:val="0"/>
          <w:u w:val="single"/>
          <w:rPrChange w:id="772" w:author="Hosoda Go（細田 剛）" w:date="2020-04-28T17:44:00Z">
            <w:rPr>
              <w:rFonts w:hint="eastAsia"/>
              <w:b/>
              <w:color w:val="000000"/>
              <w:kern w:val="0"/>
              <w:u w:val="single"/>
            </w:rPr>
          </w:rPrChange>
        </w:rPr>
        <w:t>お問合せ</w:t>
      </w:r>
      <w:r w:rsidRPr="006664D3">
        <w:rPr>
          <w:b/>
          <w:color w:val="000000"/>
          <w:kern w:val="0"/>
          <w:u w:val="single"/>
          <w:rPrChange w:id="773" w:author="Hosoda Go（細田 剛）" w:date="2020-04-28T17:44:00Z">
            <w:rPr>
              <w:b/>
              <w:color w:val="000000"/>
              <w:kern w:val="0"/>
              <w:u w:val="single"/>
            </w:rPr>
          </w:rPrChange>
        </w:rPr>
        <w:t>先</w:t>
      </w:r>
      <w:bookmarkStart w:id="774" w:name="_Hlk505783353"/>
      <w:r w:rsidR="00B73A10" w:rsidRPr="006664D3">
        <w:rPr>
          <w:rFonts w:hint="eastAsia"/>
          <w:b/>
          <w:color w:val="000000"/>
          <w:kern w:val="0"/>
          <w:rPrChange w:id="775" w:author="Hosoda Go（細田 剛）" w:date="2020-04-28T17:44:00Z">
            <w:rPr>
              <w:rFonts w:hint="eastAsia"/>
              <w:b/>
              <w:color w:val="000000"/>
              <w:kern w:val="0"/>
            </w:rPr>
          </w:rPrChange>
        </w:rPr>
        <w:t xml:space="preserve">　　</w:t>
      </w:r>
      <w:r w:rsidRPr="006664D3">
        <w:rPr>
          <w:color w:val="000000"/>
          <w:kern w:val="0"/>
          <w:rPrChange w:id="776" w:author="Hosoda Go（細田 剛）" w:date="2020-04-28T17:44:00Z">
            <w:rPr>
              <w:color w:val="000000"/>
              <w:kern w:val="0"/>
            </w:rPr>
          </w:rPrChange>
        </w:rPr>
        <w:t>本契約または</w:t>
      </w:r>
      <w:r w:rsidRPr="006664D3">
        <w:rPr>
          <w:rFonts w:hint="eastAsia"/>
          <w:color w:val="000000"/>
          <w:kern w:val="0"/>
          <w:rPrChange w:id="777" w:author="Hosoda Go（細田 剛）" w:date="2020-04-28T17:44:00Z">
            <w:rPr>
              <w:rFonts w:hint="eastAsia"/>
              <w:color w:val="000000"/>
              <w:kern w:val="0"/>
            </w:rPr>
          </w:rPrChange>
        </w:rPr>
        <w:t>本件アプリ</w:t>
      </w:r>
      <w:r w:rsidRPr="006664D3">
        <w:rPr>
          <w:color w:val="000000"/>
          <w:kern w:val="0"/>
          <w:rPrChange w:id="778" w:author="Hosoda Go（細田 剛）" w:date="2020-04-28T17:44:00Z">
            <w:rPr>
              <w:color w:val="000000"/>
              <w:kern w:val="0"/>
            </w:rPr>
          </w:rPrChange>
        </w:rPr>
        <w:t>についてご質問または苦情がある場合には、</w:t>
      </w:r>
      <w:r w:rsidRPr="006664D3">
        <w:rPr>
          <w:rFonts w:hint="eastAsia"/>
          <w:color w:val="000000"/>
          <w:kern w:val="0"/>
          <w:rPrChange w:id="779" w:author="Hosoda Go（細田 剛）" w:date="2020-04-28T17:44:00Z">
            <w:rPr>
              <w:rFonts w:hint="eastAsia"/>
              <w:color w:val="000000"/>
              <w:kern w:val="0"/>
            </w:rPr>
          </w:rPrChange>
        </w:rPr>
        <w:t>当社のウェブサイト（</w:t>
      </w:r>
      <w:r w:rsidR="009B64FC" w:rsidRPr="006664D3">
        <w:rPr>
          <w:color w:val="000000"/>
          <w:kern w:val="0"/>
          <w:rPrChange w:id="780" w:author="Hosoda Go（細田 剛）" w:date="2020-04-28T17:44:00Z">
            <w:rPr>
              <w:color w:val="000000"/>
              <w:kern w:val="0"/>
            </w:rPr>
          </w:rPrChange>
        </w:rPr>
        <w:t>https://jpn.pioneer/ja/support/purpose/contact/</w:t>
      </w:r>
      <w:r w:rsidRPr="006664D3">
        <w:rPr>
          <w:rFonts w:hint="eastAsia"/>
          <w:color w:val="000000"/>
          <w:kern w:val="0"/>
          <w:rPrChange w:id="781" w:author="Hosoda Go（細田 剛）" w:date="2020-04-28T17:44:00Z">
            <w:rPr>
              <w:rFonts w:hint="eastAsia"/>
              <w:color w:val="000000"/>
              <w:kern w:val="0"/>
            </w:rPr>
          </w:rPrChange>
        </w:rPr>
        <w:t>）</w:t>
      </w:r>
      <w:r w:rsidRPr="006664D3">
        <w:rPr>
          <w:rFonts w:hint="eastAsia"/>
          <w:rPrChange w:id="782" w:author="Hosoda Go（細田 剛）" w:date="2020-04-28T17:44:00Z">
            <w:rPr>
              <w:rFonts w:hint="eastAsia"/>
            </w:rPr>
          </w:rPrChange>
        </w:rPr>
        <w:t>よりお問い合わせ頂く</w:t>
      </w:r>
      <w:r w:rsidRPr="006664D3">
        <w:rPr>
          <w:rPrChange w:id="783" w:author="Hosoda Go（細田 剛）" w:date="2020-04-28T17:44:00Z">
            <w:rPr/>
          </w:rPrChange>
        </w:rPr>
        <w:t>か、または</w:t>
      </w:r>
      <w:r w:rsidRPr="006664D3">
        <w:rPr>
          <w:rFonts w:hint="eastAsia"/>
          <w:rPrChange w:id="784" w:author="Hosoda Go（細田 剛）" w:date="2020-04-28T17:44:00Z">
            <w:rPr>
              <w:rFonts w:hint="eastAsia"/>
            </w:rPr>
          </w:rPrChange>
        </w:rPr>
        <w:t>次の宛先</w:t>
      </w:r>
      <w:r w:rsidRPr="006664D3">
        <w:rPr>
          <w:rPrChange w:id="785" w:author="Hosoda Go（細田 剛）" w:date="2020-04-28T17:44:00Z">
            <w:rPr/>
          </w:rPrChange>
        </w:rPr>
        <w:t>まで郵便でお問合せ下さい。</w:t>
      </w:r>
      <w:r w:rsidRPr="006664D3">
        <w:rPr>
          <w:color w:val="000000"/>
          <w:kern w:val="0"/>
          <w:rPrChange w:id="786" w:author="Hosoda Go（細田 剛）" w:date="2020-04-28T17:44:00Z">
            <w:rPr>
              <w:color w:val="000000"/>
              <w:kern w:val="0"/>
            </w:rPr>
          </w:rPrChange>
        </w:rPr>
        <w:t xml:space="preserve"> </w:t>
      </w:r>
    </w:p>
    <w:bookmarkEnd w:id="774"/>
    <w:p w14:paraId="17E05517" w14:textId="77777777" w:rsidR="005A4C75" w:rsidRPr="006664D3" w:rsidRDefault="005A4C75" w:rsidP="0012480C">
      <w:pPr>
        <w:spacing w:after="300"/>
        <w:jc w:val="both"/>
        <w:rPr>
          <w:rFonts w:asciiTheme="minorEastAsia" w:hAnsiTheme="minorEastAsia" w:cs="Helvetica"/>
          <w:color w:val="000000"/>
          <w:kern w:val="0"/>
          <w:szCs w:val="21"/>
          <w:lang w:val="en-US"/>
          <w:rPrChange w:id="787" w:author="Hosoda Go（細田 剛）" w:date="2020-04-28T17:44:00Z">
            <w:rPr>
              <w:rFonts w:asciiTheme="minorEastAsia" w:hAnsiTheme="minorEastAsia" w:cs="Helvetica"/>
              <w:color w:val="000000"/>
              <w:kern w:val="0"/>
              <w:szCs w:val="21"/>
              <w:lang w:val="en-US"/>
            </w:rPr>
          </w:rPrChange>
        </w:rPr>
      </w:pPr>
      <w:r w:rsidRPr="006664D3">
        <w:rPr>
          <w:rFonts w:asciiTheme="minorEastAsia" w:hAnsiTheme="minorEastAsia" w:cs="Helvetica" w:hint="eastAsia"/>
          <w:color w:val="000000"/>
          <w:kern w:val="0"/>
          <w:szCs w:val="21"/>
          <w:lang w:val="en-US"/>
          <w:rPrChange w:id="788" w:author="Hosoda Go（細田 剛）" w:date="2020-04-28T17:44:00Z">
            <w:rPr>
              <w:rFonts w:asciiTheme="minorEastAsia" w:hAnsiTheme="minorEastAsia" w:cs="Helvetica" w:hint="eastAsia"/>
              <w:color w:val="000000"/>
              <w:kern w:val="0"/>
              <w:szCs w:val="21"/>
              <w:lang w:val="en-US"/>
            </w:rPr>
          </w:rPrChange>
        </w:rPr>
        <w:t>東京都文京区本駒込2-28-8　文京グリーンコート</w:t>
      </w:r>
      <w:r w:rsidRPr="006664D3">
        <w:rPr>
          <w:rFonts w:asciiTheme="minorEastAsia" w:hAnsiTheme="minorEastAsia" w:cs="Helvetica"/>
          <w:color w:val="000000"/>
          <w:kern w:val="0"/>
          <w:szCs w:val="21"/>
          <w:lang w:val="en-US"/>
          <w:rPrChange w:id="789" w:author="Hosoda Go（細田 剛）" w:date="2020-04-28T17:44:00Z">
            <w:rPr>
              <w:rFonts w:asciiTheme="minorEastAsia" w:hAnsiTheme="minorEastAsia" w:cs="Helvetica"/>
              <w:color w:val="000000"/>
              <w:kern w:val="0"/>
              <w:szCs w:val="21"/>
              <w:lang w:val="en-US"/>
            </w:rPr>
          </w:rPrChange>
        </w:rPr>
        <w:br/>
      </w:r>
      <w:r w:rsidRPr="006664D3">
        <w:rPr>
          <w:rFonts w:asciiTheme="minorEastAsia" w:hAnsiTheme="minorEastAsia" w:cs="Helvetica" w:hint="eastAsia"/>
          <w:color w:val="000000"/>
          <w:kern w:val="0"/>
          <w:szCs w:val="21"/>
          <w:lang w:val="en-US"/>
          <w:rPrChange w:id="790" w:author="Hosoda Go（細田 剛）" w:date="2020-04-28T17:44:00Z">
            <w:rPr>
              <w:rFonts w:asciiTheme="minorEastAsia" w:hAnsiTheme="minorEastAsia" w:cs="Helvetica" w:hint="eastAsia"/>
              <w:color w:val="000000"/>
              <w:kern w:val="0"/>
              <w:szCs w:val="21"/>
              <w:lang w:val="en-US"/>
            </w:rPr>
          </w:rPrChange>
        </w:rPr>
        <w:t>パイオニア株式会社</w:t>
      </w:r>
      <w:r w:rsidRPr="006664D3">
        <w:rPr>
          <w:rFonts w:asciiTheme="minorEastAsia" w:hAnsiTheme="minorEastAsia" w:cs="Helvetica"/>
          <w:color w:val="000000"/>
          <w:kern w:val="0"/>
          <w:szCs w:val="21"/>
          <w:lang w:val="en-US"/>
          <w:rPrChange w:id="791" w:author="Hosoda Go（細田 剛）" w:date="2020-04-28T17:44:00Z">
            <w:rPr>
              <w:rFonts w:asciiTheme="minorEastAsia" w:hAnsiTheme="minorEastAsia" w:cs="Helvetica"/>
              <w:color w:val="000000"/>
              <w:kern w:val="0"/>
              <w:szCs w:val="21"/>
              <w:lang w:val="en-US"/>
            </w:rPr>
          </w:rPrChange>
        </w:rPr>
        <w:br/>
      </w:r>
      <w:r w:rsidRPr="006664D3">
        <w:rPr>
          <w:rFonts w:asciiTheme="minorEastAsia" w:hAnsiTheme="minorEastAsia" w:cs="Helvetica" w:hint="eastAsia"/>
          <w:color w:val="000000"/>
          <w:kern w:val="0"/>
          <w:szCs w:val="21"/>
          <w:lang w:val="en-US"/>
          <w:rPrChange w:id="792" w:author="Hosoda Go（細田 剛）" w:date="2020-04-28T17:44:00Z">
            <w:rPr>
              <w:rFonts w:asciiTheme="minorEastAsia" w:hAnsiTheme="minorEastAsia" w:cs="Helvetica" w:hint="eastAsia"/>
              <w:color w:val="000000"/>
              <w:kern w:val="0"/>
              <w:szCs w:val="21"/>
              <w:lang w:val="en-US"/>
            </w:rPr>
          </w:rPrChange>
        </w:rPr>
        <w:t>カスタマーサポート</w:t>
      </w:r>
    </w:p>
    <w:p w14:paraId="56D0B9B0" w14:textId="77777777" w:rsidR="005A4C75" w:rsidRPr="006664D3" w:rsidRDefault="005A4C75" w:rsidP="0012480C">
      <w:pPr>
        <w:jc w:val="both"/>
        <w:rPr>
          <w:rFonts w:eastAsia="ＭＳ Ｐゴシック" w:cs="Helvetica"/>
          <w:color w:val="000000"/>
          <w:kern w:val="0"/>
          <w:szCs w:val="21"/>
          <w:lang w:val="en-US"/>
          <w:rPrChange w:id="793" w:author="Hosoda Go（細田 剛）" w:date="2020-04-28T17:44:00Z">
            <w:rPr>
              <w:rFonts w:eastAsia="ＭＳ Ｐゴシック" w:cs="Helvetica"/>
              <w:color w:val="000000"/>
              <w:kern w:val="0"/>
              <w:szCs w:val="21"/>
              <w:lang w:val="en-US"/>
            </w:rPr>
          </w:rPrChange>
        </w:rPr>
      </w:pPr>
    </w:p>
    <w:p w14:paraId="20706A48" w14:textId="77777777" w:rsidR="005A4C75" w:rsidRPr="006664D3" w:rsidRDefault="005A4C75" w:rsidP="0012480C">
      <w:pPr>
        <w:jc w:val="both"/>
        <w:rPr>
          <w:lang w:val="en-US"/>
          <w:rPrChange w:id="794" w:author="Hosoda Go（細田 剛）" w:date="2020-04-28T17:44:00Z">
            <w:rPr>
              <w:lang w:val="en-US"/>
            </w:rPr>
          </w:rPrChange>
        </w:rPr>
      </w:pPr>
      <w:r w:rsidRPr="006664D3">
        <w:rPr>
          <w:rFonts w:hint="eastAsia"/>
          <w:lang w:val="en-US"/>
          <w:rPrChange w:id="795" w:author="Hosoda Go（細田 剛）" w:date="2020-04-28T17:44:00Z">
            <w:rPr>
              <w:rFonts w:hint="eastAsia"/>
              <w:lang w:val="en-US"/>
            </w:rPr>
          </w:rPrChange>
        </w:rPr>
        <w:t>パイオニア株式会社</w:t>
      </w:r>
    </w:p>
    <w:p w14:paraId="13AA21BA" w14:textId="39B4A593" w:rsidR="0057288E" w:rsidRPr="006664D3" w:rsidRDefault="0057288E" w:rsidP="0012480C">
      <w:pPr>
        <w:jc w:val="both"/>
        <w:rPr>
          <w:rPrChange w:id="796" w:author="Hosoda Go（細田 剛）" w:date="2020-04-28T17:44:00Z">
            <w:rPr/>
          </w:rPrChange>
        </w:rPr>
      </w:pPr>
    </w:p>
    <w:p w14:paraId="6240DDA1" w14:textId="5F9DFBC3" w:rsidR="00CA43D4" w:rsidRPr="006664D3" w:rsidRDefault="00CA43D4" w:rsidP="0012480C">
      <w:pPr>
        <w:jc w:val="both"/>
        <w:rPr>
          <w:rPrChange w:id="797" w:author="Hosoda Go（細田 剛）" w:date="2020-04-28T17:44:00Z">
            <w:rPr/>
          </w:rPrChange>
        </w:rPr>
      </w:pPr>
      <w:r w:rsidRPr="006664D3">
        <w:rPr>
          <w:rFonts w:hint="eastAsia"/>
          <w:rPrChange w:id="798" w:author="Hosoda Go（細田 剛）" w:date="2020-04-28T17:44:00Z">
            <w:rPr>
              <w:rFonts w:hint="eastAsia"/>
            </w:rPr>
          </w:rPrChange>
        </w:rPr>
        <w:t>改訂履歴</w:t>
      </w:r>
    </w:p>
    <w:p w14:paraId="4AD06259" w14:textId="33903089" w:rsidR="00CA43D4" w:rsidRDefault="00CA43D4" w:rsidP="0012480C">
      <w:pPr>
        <w:jc w:val="both"/>
      </w:pPr>
      <w:r w:rsidRPr="006664D3">
        <w:rPr>
          <w:rPrChange w:id="799" w:author="Hosoda Go（細田 剛）" w:date="2020-04-28T17:44:00Z">
            <w:rPr>
              <w:highlight w:val="yellow"/>
            </w:rPr>
          </w:rPrChange>
        </w:rPr>
        <w:t>20</w:t>
      </w:r>
      <w:r w:rsidR="00C97ED5" w:rsidRPr="006664D3">
        <w:rPr>
          <w:rPrChange w:id="800" w:author="Hosoda Go（細田 剛）" w:date="2020-04-28T17:44:00Z">
            <w:rPr>
              <w:highlight w:val="yellow"/>
            </w:rPr>
          </w:rPrChange>
        </w:rPr>
        <w:t>20</w:t>
      </w:r>
      <w:r w:rsidRPr="006664D3">
        <w:rPr>
          <w:rFonts w:hint="eastAsia"/>
          <w:rPrChange w:id="801" w:author="Hosoda Go（細田 剛）" w:date="2020-04-28T17:44:00Z">
            <w:rPr>
              <w:rFonts w:hint="eastAsia"/>
              <w:highlight w:val="yellow"/>
            </w:rPr>
          </w:rPrChange>
        </w:rPr>
        <w:t>年</w:t>
      </w:r>
      <w:r w:rsidR="00C97ED5" w:rsidRPr="006664D3">
        <w:rPr>
          <w:rPrChange w:id="802" w:author="Hosoda Go（細田 剛）" w:date="2020-04-28T17:44:00Z">
            <w:rPr>
              <w:highlight w:val="yellow"/>
            </w:rPr>
          </w:rPrChange>
        </w:rPr>
        <w:t>5</w:t>
      </w:r>
      <w:r w:rsidRPr="006664D3">
        <w:rPr>
          <w:rFonts w:hint="eastAsia"/>
          <w:rPrChange w:id="803" w:author="Hosoda Go（細田 剛）" w:date="2020-04-28T17:44:00Z">
            <w:rPr>
              <w:rFonts w:hint="eastAsia"/>
              <w:highlight w:val="yellow"/>
            </w:rPr>
          </w:rPrChange>
        </w:rPr>
        <w:t>月</w:t>
      </w:r>
      <w:r w:rsidRPr="006664D3">
        <w:rPr>
          <w:rPrChange w:id="804" w:author="Hosoda Go（細田 剛）" w:date="2020-04-28T17:44:00Z">
            <w:rPr>
              <w:highlight w:val="yellow"/>
            </w:rPr>
          </w:rPrChange>
        </w:rPr>
        <w:t>1</w:t>
      </w:r>
      <w:r w:rsidRPr="006664D3">
        <w:rPr>
          <w:rFonts w:hint="eastAsia"/>
          <w:rPrChange w:id="805" w:author="Hosoda Go（細田 剛）" w:date="2020-04-28T17:44:00Z">
            <w:rPr>
              <w:rFonts w:hint="eastAsia"/>
              <w:highlight w:val="yellow"/>
            </w:rPr>
          </w:rPrChange>
        </w:rPr>
        <w:t>日　初版発行</w:t>
      </w:r>
    </w:p>
    <w:sectPr w:rsidR="00CA43D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1DA644" w14:textId="77777777" w:rsidR="003C4EFB" w:rsidRDefault="003C4EFB" w:rsidP="00FF5672">
      <w:pPr>
        <w:spacing w:after="0"/>
      </w:pPr>
      <w:r>
        <w:separator/>
      </w:r>
    </w:p>
  </w:endnote>
  <w:endnote w:type="continuationSeparator" w:id="0">
    <w:p w14:paraId="6281CFD4" w14:textId="77777777" w:rsidR="003C4EFB" w:rsidRDefault="003C4EFB" w:rsidP="00FF567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N">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B01645" w14:textId="77777777" w:rsidR="003C4EFB" w:rsidRDefault="003C4EFB" w:rsidP="00FF5672">
      <w:pPr>
        <w:spacing w:after="0"/>
      </w:pPr>
      <w:r>
        <w:separator/>
      </w:r>
    </w:p>
  </w:footnote>
  <w:footnote w:type="continuationSeparator" w:id="0">
    <w:p w14:paraId="7458362B" w14:textId="77777777" w:rsidR="003C4EFB" w:rsidRDefault="003C4EFB" w:rsidP="00FF567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B7D25"/>
    <w:multiLevelType w:val="multilevel"/>
    <w:tmpl w:val="80B8A8D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2096454A"/>
    <w:multiLevelType w:val="multilevel"/>
    <w:tmpl w:val="C9F67F9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A7F0373"/>
    <w:multiLevelType w:val="multilevel"/>
    <w:tmpl w:val="19984ED4"/>
    <w:lvl w:ilvl="0">
      <w:start w:val="1"/>
      <w:numFmt w:val="lowerRoman"/>
      <w:lvlText w:val="%1."/>
      <w:lvlJc w:val="right"/>
      <w:pPr>
        <w:tabs>
          <w:tab w:val="num" w:pos="720"/>
        </w:tabs>
        <w:ind w:left="720" w:hanging="360"/>
      </w:pPr>
      <w:rPr>
        <w:rFonts w:hint="eastAsia"/>
      </w:rPr>
    </w:lvl>
    <w:lvl w:ilvl="1">
      <w:start w:val="1"/>
      <w:numFmt w:val="lowerRoman"/>
      <w:lvlText w:val="%2."/>
      <w:lvlJc w:val="right"/>
      <w:pPr>
        <w:tabs>
          <w:tab w:val="num" w:pos="1440"/>
        </w:tabs>
        <w:ind w:left="1440" w:hanging="360"/>
      </w:pPr>
      <w:rPr>
        <w:rFonts w:hint="eastAsia"/>
      </w:rPr>
    </w:lvl>
    <w:lvl w:ilvl="2">
      <w:start w:val="1"/>
      <w:numFmt w:val="lowerRoman"/>
      <w:lvlText w:val="%3."/>
      <w:lvlJc w:val="right"/>
      <w:pPr>
        <w:tabs>
          <w:tab w:val="num" w:pos="2160"/>
        </w:tabs>
        <w:ind w:left="2160" w:hanging="360"/>
      </w:pPr>
      <w:rPr>
        <w:rFonts w:hint="eastAsia"/>
      </w:rPr>
    </w:lvl>
    <w:lvl w:ilvl="3">
      <w:start w:val="1"/>
      <w:numFmt w:val="lowerRoman"/>
      <w:lvlText w:val="%4."/>
      <w:lvlJc w:val="right"/>
      <w:pPr>
        <w:tabs>
          <w:tab w:val="num" w:pos="2880"/>
        </w:tabs>
        <w:ind w:left="2880" w:hanging="360"/>
      </w:pPr>
      <w:rPr>
        <w:rFonts w:hint="eastAsia"/>
      </w:rPr>
    </w:lvl>
    <w:lvl w:ilvl="4">
      <w:start w:val="1"/>
      <w:numFmt w:val="lowerRoman"/>
      <w:lvlText w:val="%5."/>
      <w:lvlJc w:val="right"/>
      <w:pPr>
        <w:tabs>
          <w:tab w:val="num" w:pos="3600"/>
        </w:tabs>
        <w:ind w:left="3600" w:hanging="360"/>
      </w:pPr>
      <w:rPr>
        <w:rFonts w:hint="eastAsia"/>
      </w:rPr>
    </w:lvl>
    <w:lvl w:ilvl="5">
      <w:start w:val="1"/>
      <w:numFmt w:val="lowerRoman"/>
      <w:lvlText w:val="%6."/>
      <w:lvlJc w:val="right"/>
      <w:pPr>
        <w:tabs>
          <w:tab w:val="num" w:pos="4320"/>
        </w:tabs>
        <w:ind w:left="4320" w:hanging="360"/>
      </w:pPr>
      <w:rPr>
        <w:rFonts w:hint="eastAsia"/>
      </w:rPr>
    </w:lvl>
    <w:lvl w:ilvl="6">
      <w:start w:val="1"/>
      <w:numFmt w:val="lowerRoman"/>
      <w:lvlText w:val="%7."/>
      <w:lvlJc w:val="right"/>
      <w:pPr>
        <w:tabs>
          <w:tab w:val="num" w:pos="5040"/>
        </w:tabs>
        <w:ind w:left="5040" w:hanging="360"/>
      </w:pPr>
      <w:rPr>
        <w:rFonts w:hint="eastAsia"/>
      </w:rPr>
    </w:lvl>
    <w:lvl w:ilvl="7">
      <w:start w:val="1"/>
      <w:numFmt w:val="lowerRoman"/>
      <w:lvlText w:val="%8."/>
      <w:lvlJc w:val="right"/>
      <w:pPr>
        <w:tabs>
          <w:tab w:val="num" w:pos="5760"/>
        </w:tabs>
        <w:ind w:left="5760" w:hanging="360"/>
      </w:pPr>
      <w:rPr>
        <w:rFonts w:hint="eastAsia"/>
      </w:rPr>
    </w:lvl>
    <w:lvl w:ilvl="8">
      <w:start w:val="1"/>
      <w:numFmt w:val="lowerRoman"/>
      <w:lvlText w:val="%9."/>
      <w:lvlJc w:val="right"/>
      <w:pPr>
        <w:tabs>
          <w:tab w:val="num" w:pos="6480"/>
        </w:tabs>
        <w:ind w:left="6480" w:hanging="360"/>
      </w:pPr>
      <w:rPr>
        <w:rFonts w:hint="eastAsia"/>
      </w:rPr>
    </w:lvl>
  </w:abstractNum>
  <w:abstractNum w:abstractNumId="3" w15:restartNumberingAfterBreak="0">
    <w:nsid w:val="30433899"/>
    <w:multiLevelType w:val="multilevel"/>
    <w:tmpl w:val="8826798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380D7B49"/>
    <w:multiLevelType w:val="multilevel"/>
    <w:tmpl w:val="FEE429F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48813994"/>
    <w:multiLevelType w:val="multilevel"/>
    <w:tmpl w:val="4D24E2E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7F500307"/>
    <w:multiLevelType w:val="multilevel"/>
    <w:tmpl w:val="3306E85C"/>
    <w:lvl w:ilvl="0">
      <w:start w:val="1"/>
      <w:numFmt w:val="lowerLetter"/>
      <w:lvlText w:val="%1."/>
      <w:lvlJc w:val="left"/>
      <w:pPr>
        <w:tabs>
          <w:tab w:val="num" w:pos="720"/>
        </w:tabs>
        <w:ind w:left="720" w:hanging="360"/>
      </w:pPr>
      <w:rPr>
        <w:b w:val="0"/>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2"/>
  </w:num>
  <w:num w:numId="2">
    <w:abstractNumId w:val="5"/>
  </w:num>
  <w:num w:numId="3">
    <w:abstractNumId w:val="4"/>
  </w:num>
  <w:num w:numId="4">
    <w:abstractNumId w:val="1"/>
  </w:num>
  <w:num w:numId="5">
    <w:abstractNumId w:val="0"/>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soda Go（細田 剛）">
    <w15:presenceInfo w15:providerId="AD" w15:userId="S::go.hosoda.vm@pioneer-global.com::fba219e2-d7cd-47a9-b522-3e87cab2e1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trackRevisions/>
  <w:defaultTabStop w:val="840"/>
  <w:displayHorizontalDrawingGridEvery w:val="0"/>
  <w:displayVerticalDrawingGridEvery w:val="2"/>
  <w:characterSpacingControl w:val="compressPunctuation"/>
  <w:hdrShapeDefaults>
    <o:shapedefaults v:ext="edit" spidmax="2252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C75"/>
    <w:rsid w:val="000106BA"/>
    <w:rsid w:val="0003590D"/>
    <w:rsid w:val="000A2055"/>
    <w:rsid w:val="000F094D"/>
    <w:rsid w:val="000F1174"/>
    <w:rsid w:val="000F5C59"/>
    <w:rsid w:val="0012480C"/>
    <w:rsid w:val="001270E8"/>
    <w:rsid w:val="00155339"/>
    <w:rsid w:val="00176D23"/>
    <w:rsid w:val="001E4139"/>
    <w:rsid w:val="001E60A0"/>
    <w:rsid w:val="001F2558"/>
    <w:rsid w:val="00275BBA"/>
    <w:rsid w:val="002959C6"/>
    <w:rsid w:val="002B680F"/>
    <w:rsid w:val="002C5D58"/>
    <w:rsid w:val="002F2240"/>
    <w:rsid w:val="00302F16"/>
    <w:rsid w:val="003077ED"/>
    <w:rsid w:val="003B27EB"/>
    <w:rsid w:val="003C0418"/>
    <w:rsid w:val="003C4EFB"/>
    <w:rsid w:val="003E0406"/>
    <w:rsid w:val="00414826"/>
    <w:rsid w:val="004331EC"/>
    <w:rsid w:val="00492F12"/>
    <w:rsid w:val="004A4828"/>
    <w:rsid w:val="004D653B"/>
    <w:rsid w:val="004D75FF"/>
    <w:rsid w:val="004E574F"/>
    <w:rsid w:val="004F226B"/>
    <w:rsid w:val="004F7272"/>
    <w:rsid w:val="00501A90"/>
    <w:rsid w:val="005066C1"/>
    <w:rsid w:val="005274B3"/>
    <w:rsid w:val="0057288E"/>
    <w:rsid w:val="00584F5B"/>
    <w:rsid w:val="005858CE"/>
    <w:rsid w:val="005A4C75"/>
    <w:rsid w:val="005C55C7"/>
    <w:rsid w:val="005D17AE"/>
    <w:rsid w:val="005D208E"/>
    <w:rsid w:val="006038BD"/>
    <w:rsid w:val="006664D3"/>
    <w:rsid w:val="00690593"/>
    <w:rsid w:val="006B3C26"/>
    <w:rsid w:val="006D01EB"/>
    <w:rsid w:val="006F43A8"/>
    <w:rsid w:val="00714AC4"/>
    <w:rsid w:val="00731340"/>
    <w:rsid w:val="00767F83"/>
    <w:rsid w:val="007E560A"/>
    <w:rsid w:val="007F6963"/>
    <w:rsid w:val="00800ED0"/>
    <w:rsid w:val="0081597B"/>
    <w:rsid w:val="00816FA8"/>
    <w:rsid w:val="008452A3"/>
    <w:rsid w:val="00847AE2"/>
    <w:rsid w:val="00883CE9"/>
    <w:rsid w:val="008D4B82"/>
    <w:rsid w:val="009004DC"/>
    <w:rsid w:val="00932450"/>
    <w:rsid w:val="00956B5E"/>
    <w:rsid w:val="00960389"/>
    <w:rsid w:val="00981DB0"/>
    <w:rsid w:val="009B64FC"/>
    <w:rsid w:val="009C6261"/>
    <w:rsid w:val="009D76AA"/>
    <w:rsid w:val="00A10CC3"/>
    <w:rsid w:val="00A14E44"/>
    <w:rsid w:val="00A5681E"/>
    <w:rsid w:val="00A56961"/>
    <w:rsid w:val="00A635FF"/>
    <w:rsid w:val="00A67D8F"/>
    <w:rsid w:val="00A72D09"/>
    <w:rsid w:val="00AD4F73"/>
    <w:rsid w:val="00B00EA9"/>
    <w:rsid w:val="00B0421B"/>
    <w:rsid w:val="00B110F3"/>
    <w:rsid w:val="00B40DE6"/>
    <w:rsid w:val="00B52A0C"/>
    <w:rsid w:val="00B73A10"/>
    <w:rsid w:val="00BC17AE"/>
    <w:rsid w:val="00BD7829"/>
    <w:rsid w:val="00BE7622"/>
    <w:rsid w:val="00C166ED"/>
    <w:rsid w:val="00C42F3A"/>
    <w:rsid w:val="00C43AD9"/>
    <w:rsid w:val="00C64DDB"/>
    <w:rsid w:val="00C74890"/>
    <w:rsid w:val="00C939DF"/>
    <w:rsid w:val="00C97ED5"/>
    <w:rsid w:val="00CA43D4"/>
    <w:rsid w:val="00CA7089"/>
    <w:rsid w:val="00CB1A21"/>
    <w:rsid w:val="00CE4E6F"/>
    <w:rsid w:val="00D02641"/>
    <w:rsid w:val="00D544CA"/>
    <w:rsid w:val="00DA0160"/>
    <w:rsid w:val="00DE0D76"/>
    <w:rsid w:val="00DF192F"/>
    <w:rsid w:val="00E33413"/>
    <w:rsid w:val="00E9701E"/>
    <w:rsid w:val="00EA4194"/>
    <w:rsid w:val="00EE6B85"/>
    <w:rsid w:val="00F01317"/>
    <w:rsid w:val="00F05DD5"/>
    <w:rsid w:val="00F3472C"/>
    <w:rsid w:val="00F634B5"/>
    <w:rsid w:val="00F714EF"/>
    <w:rsid w:val="00FA01A8"/>
    <w:rsid w:val="00FA06EE"/>
    <w:rsid w:val="00FA73F9"/>
    <w:rsid w:val="00FE03BA"/>
    <w:rsid w:val="00FE6630"/>
    <w:rsid w:val="00FF56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2529">
      <v:textbox inset="5.85pt,.7pt,5.85pt,.7pt"/>
    </o:shapedefaults>
    <o:shapelayout v:ext="edit">
      <o:idmap v:ext="edit" data="1"/>
    </o:shapelayout>
  </w:shapeDefaults>
  <w:decimalSymbol w:val="."/>
  <w:listSeparator w:val=","/>
  <w14:docId w14:val="30855883"/>
  <w15:chartTrackingRefBased/>
  <w15:docId w15:val="{C6526EC7-C525-436E-8C1E-7348EBE70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5A4C75"/>
    <w:pPr>
      <w:spacing w:after="150"/>
    </w:pPr>
    <w:rPr>
      <w:lang w:val="ja-JP" w:bidi="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5A4C75"/>
    <w:rPr>
      <w:sz w:val="18"/>
      <w:szCs w:val="18"/>
    </w:rPr>
  </w:style>
  <w:style w:type="paragraph" w:styleId="a4">
    <w:name w:val="annotation text"/>
    <w:basedOn w:val="a"/>
    <w:link w:val="a5"/>
    <w:uiPriority w:val="99"/>
    <w:unhideWhenUsed/>
    <w:rsid w:val="005A4C75"/>
  </w:style>
  <w:style w:type="character" w:customStyle="1" w:styleId="a5">
    <w:name w:val="コメント文字列 (文字)"/>
    <w:basedOn w:val="a0"/>
    <w:link w:val="a4"/>
    <w:uiPriority w:val="99"/>
    <w:rsid w:val="005A4C75"/>
    <w:rPr>
      <w:lang w:val="ja-JP" w:bidi="ja-JP"/>
    </w:rPr>
  </w:style>
  <w:style w:type="paragraph" w:styleId="a6">
    <w:name w:val="Balloon Text"/>
    <w:basedOn w:val="a"/>
    <w:link w:val="a7"/>
    <w:uiPriority w:val="99"/>
    <w:semiHidden/>
    <w:unhideWhenUsed/>
    <w:rsid w:val="005A4C75"/>
    <w:pPr>
      <w:spacing w:after="0"/>
    </w:pPr>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5A4C75"/>
    <w:rPr>
      <w:rFonts w:asciiTheme="majorHAnsi" w:eastAsiaTheme="majorEastAsia" w:hAnsiTheme="majorHAnsi" w:cstheme="majorBidi"/>
      <w:sz w:val="18"/>
      <w:szCs w:val="18"/>
      <w:lang w:val="ja-JP" w:bidi="ja-JP"/>
    </w:rPr>
  </w:style>
  <w:style w:type="paragraph" w:styleId="a8">
    <w:name w:val="annotation subject"/>
    <w:basedOn w:val="a4"/>
    <w:next w:val="a4"/>
    <w:link w:val="a9"/>
    <w:uiPriority w:val="99"/>
    <w:semiHidden/>
    <w:unhideWhenUsed/>
    <w:rsid w:val="005A4C75"/>
    <w:rPr>
      <w:b/>
      <w:bCs/>
    </w:rPr>
  </w:style>
  <w:style w:type="character" w:customStyle="1" w:styleId="a9">
    <w:name w:val="コメント内容 (文字)"/>
    <w:basedOn w:val="a5"/>
    <w:link w:val="a8"/>
    <w:uiPriority w:val="99"/>
    <w:semiHidden/>
    <w:rsid w:val="005A4C75"/>
    <w:rPr>
      <w:b/>
      <w:bCs/>
      <w:lang w:val="ja-JP" w:bidi="ja-JP"/>
    </w:rPr>
  </w:style>
  <w:style w:type="paragraph" w:styleId="aa">
    <w:name w:val="Revision"/>
    <w:hidden/>
    <w:uiPriority w:val="99"/>
    <w:semiHidden/>
    <w:rsid w:val="0057288E"/>
    <w:rPr>
      <w:lang w:val="ja-JP" w:bidi="ja-JP"/>
    </w:rPr>
  </w:style>
  <w:style w:type="character" w:styleId="ab">
    <w:name w:val="Hyperlink"/>
    <w:basedOn w:val="a0"/>
    <w:uiPriority w:val="99"/>
    <w:unhideWhenUsed/>
    <w:rsid w:val="00A14E44"/>
    <w:rPr>
      <w:color w:val="0563C1" w:themeColor="hyperlink"/>
      <w:u w:val="single"/>
    </w:rPr>
  </w:style>
  <w:style w:type="character" w:styleId="ac">
    <w:name w:val="Unresolved Mention"/>
    <w:basedOn w:val="a0"/>
    <w:uiPriority w:val="99"/>
    <w:semiHidden/>
    <w:unhideWhenUsed/>
    <w:rsid w:val="00A14E44"/>
    <w:rPr>
      <w:color w:val="605E5C"/>
      <w:shd w:val="clear" w:color="auto" w:fill="E1DFDD"/>
    </w:rPr>
  </w:style>
  <w:style w:type="paragraph" w:styleId="ad">
    <w:name w:val="header"/>
    <w:basedOn w:val="a"/>
    <w:link w:val="ae"/>
    <w:uiPriority w:val="99"/>
    <w:unhideWhenUsed/>
    <w:rsid w:val="00FF5672"/>
    <w:pPr>
      <w:tabs>
        <w:tab w:val="center" w:pos="4252"/>
        <w:tab w:val="right" w:pos="8504"/>
      </w:tabs>
      <w:snapToGrid w:val="0"/>
    </w:pPr>
  </w:style>
  <w:style w:type="character" w:customStyle="1" w:styleId="ae">
    <w:name w:val="ヘッダー (文字)"/>
    <w:basedOn w:val="a0"/>
    <w:link w:val="ad"/>
    <w:uiPriority w:val="99"/>
    <w:rsid w:val="00FF5672"/>
    <w:rPr>
      <w:lang w:val="ja-JP" w:bidi="ja-JP"/>
    </w:rPr>
  </w:style>
  <w:style w:type="paragraph" w:styleId="af">
    <w:name w:val="footer"/>
    <w:basedOn w:val="a"/>
    <w:link w:val="af0"/>
    <w:uiPriority w:val="99"/>
    <w:unhideWhenUsed/>
    <w:rsid w:val="00FF5672"/>
    <w:pPr>
      <w:tabs>
        <w:tab w:val="center" w:pos="4252"/>
        <w:tab w:val="right" w:pos="8504"/>
      </w:tabs>
      <w:snapToGrid w:val="0"/>
    </w:pPr>
  </w:style>
  <w:style w:type="character" w:customStyle="1" w:styleId="af0">
    <w:name w:val="フッター (文字)"/>
    <w:basedOn w:val="a0"/>
    <w:link w:val="af"/>
    <w:uiPriority w:val="99"/>
    <w:rsid w:val="00FF5672"/>
    <w:rPr>
      <w:lang w:val="ja-JP" w:bidi="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people" Target="people.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1E191C705AF95242A605D0E787E10FCC" ma:contentTypeVersion="13" ma:contentTypeDescription="新しいドキュメントを作成します。" ma:contentTypeScope="" ma:versionID="6ee25010485499de1889be4ff193a3db">
  <xsd:schema xmlns:xsd="http://www.w3.org/2001/XMLSchema" xmlns:xs="http://www.w3.org/2001/XMLSchema" xmlns:p="http://schemas.microsoft.com/office/2006/metadata/properties" xmlns:ns3="68ab0b1c-4ae9-4be6-b449-c21d53d74874" xmlns:ns4="09876cab-198c-47e1-b70b-d301f64906d2" targetNamespace="http://schemas.microsoft.com/office/2006/metadata/properties" ma:root="true" ma:fieldsID="a998bbbcc5d6d57fcf2fb69debf03a8a" ns3:_="" ns4:_="">
    <xsd:import namespace="68ab0b1c-4ae9-4be6-b449-c21d53d74874"/>
    <xsd:import namespace="09876cab-198c-47e1-b70b-d301f64906d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ab0b1c-4ae9-4be6-b449-c21d53d748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9876cab-198c-47e1-b70b-d301f64906d2" elementFormDefault="qualified">
    <xsd:import namespace="http://schemas.microsoft.com/office/2006/documentManagement/types"/>
    <xsd:import namespace="http://schemas.microsoft.com/office/infopath/2007/PartnerControls"/>
    <xsd:element name="SharedWithUsers" ma:index="13"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共有相手の詳細情報" ma:internalName="SharedWithDetails" ma:readOnly="true">
      <xsd:simpleType>
        <xsd:restriction base="dms:Note">
          <xsd:maxLength value="255"/>
        </xsd:restriction>
      </xsd:simpleType>
    </xsd:element>
    <xsd:element name="SharingHintHash" ma:index="15" nillable="true" ma:displayName="共有のヒントのハッシュ"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F2F3CA9-0E9F-4E9D-9FC9-6DFB8ECE0506}">
  <ds:schemaRefs>
    <ds:schemaRef ds:uri="http://schemas.microsoft.com/sharepoint/v3/contenttype/forms"/>
  </ds:schemaRefs>
</ds:datastoreItem>
</file>

<file path=customXml/itemProps2.xml><?xml version="1.0" encoding="utf-8"?>
<ds:datastoreItem xmlns:ds="http://schemas.openxmlformats.org/officeDocument/2006/customXml" ds:itemID="{231BFBAE-CA2F-43D5-A892-B23637F69F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ab0b1c-4ae9-4be6-b449-c21d53d74874"/>
    <ds:schemaRef ds:uri="09876cab-198c-47e1-b70b-d301f64906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9CBDA6-CED5-4617-AD31-8A0F53D0FAA9}">
  <ds:schemaRefs>
    <ds:schemaRef ds:uri="http://schemas.microsoft.com/office/2006/documentManagement/types"/>
    <ds:schemaRef ds:uri="http://schemas.openxmlformats.org/package/2006/metadata/core-properties"/>
    <ds:schemaRef ds:uri="http://purl.org/dc/dcmitype/"/>
    <ds:schemaRef ds:uri="68ab0b1c-4ae9-4be6-b449-c21d53d74874"/>
    <ds:schemaRef ds:uri="http://purl.org/dc/elements/1.1/"/>
    <ds:schemaRef ds:uri="http://schemas.microsoft.com/office/2006/metadata/properties"/>
    <ds:schemaRef ds:uri="09876cab-198c-47e1-b70b-d301f64906d2"/>
    <ds:schemaRef ds:uri="http://schemas.microsoft.com/office/infopath/2007/PartnerControl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1396</Words>
  <Characters>7963</Characters>
  <Application>Microsoft Office Word</Application>
  <DocSecurity>0</DocSecurity>
  <Lines>66</Lines>
  <Paragraphs>18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Pioneer_Legal</dc:creator>
  <cp:keywords/>
  <dc:description/>
  <cp:lastModifiedBy>Hosoda Go（細田 剛）</cp:lastModifiedBy>
  <cp:revision>6</cp:revision>
  <dcterms:created xsi:type="dcterms:W3CDTF">2020-04-14T08:27:00Z</dcterms:created>
  <dcterms:modified xsi:type="dcterms:W3CDTF">2020-04-28T08:44:00Z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0x0101001E191C705AF95242A605D0E787E10FCC</vt:lpwstr>
  </property>
</Properties>
</file>